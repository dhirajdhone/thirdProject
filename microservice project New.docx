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E32AD9" w14:textId="06EFA086" w:rsidR="004E71DE" w:rsidRDefault="00B27BF0" w:rsidP="00857420">
      <w:pPr>
        <w:rPr>
          <w:b/>
          <w:bCs/>
          <w:color w:val="FF0000"/>
          <w:sz w:val="32"/>
          <w:szCs w:val="32"/>
        </w:rPr>
      </w:pPr>
      <w:r>
        <w:rPr>
          <w:b/>
          <w:bCs/>
          <w:color w:val="FF0000"/>
          <w:sz w:val="32"/>
          <w:szCs w:val="32"/>
        </w:rPr>
        <w:t>Date</w:t>
      </w:r>
    </w:p>
    <w:p w14:paraId="3C1DF946" w14:textId="77777777" w:rsidR="004E71DE" w:rsidRDefault="004E71DE" w:rsidP="00857420">
      <w:pPr>
        <w:rPr>
          <w:b/>
          <w:bCs/>
          <w:color w:val="FF0000"/>
          <w:sz w:val="32"/>
          <w:szCs w:val="32"/>
        </w:rPr>
      </w:pPr>
      <w:r>
        <w:rPr>
          <w:b/>
          <w:bCs/>
          <w:color w:val="FF0000"/>
          <w:sz w:val="32"/>
          <w:szCs w:val="32"/>
        </w:rPr>
        <w:t>Eureka server 9 oct 1:20</w:t>
      </w:r>
    </w:p>
    <w:p w14:paraId="115FDC24" w14:textId="200D5FB9" w:rsidR="004E71DE" w:rsidRDefault="004E71DE" w:rsidP="00857420">
      <w:pPr>
        <w:rPr>
          <w:b/>
          <w:bCs/>
          <w:color w:val="FF0000"/>
          <w:sz w:val="32"/>
          <w:szCs w:val="32"/>
        </w:rPr>
      </w:pPr>
      <w:r>
        <w:rPr>
          <w:b/>
          <w:bCs/>
          <w:color w:val="FF0000"/>
          <w:sz w:val="32"/>
          <w:szCs w:val="32"/>
        </w:rPr>
        <w:t>Admin server  9 oct 1:35</w:t>
      </w:r>
    </w:p>
    <w:p w14:paraId="722C25D8" w14:textId="406B7E17" w:rsidR="00605FE4" w:rsidRDefault="00605FE4" w:rsidP="00857420">
      <w:pPr>
        <w:rPr>
          <w:b/>
          <w:bCs/>
          <w:color w:val="FF0000"/>
          <w:sz w:val="32"/>
          <w:szCs w:val="32"/>
        </w:rPr>
      </w:pPr>
      <w:r>
        <w:rPr>
          <w:b/>
          <w:bCs/>
          <w:color w:val="FF0000"/>
          <w:sz w:val="32"/>
          <w:szCs w:val="32"/>
        </w:rPr>
        <w:t>How to stop firewall ?</w:t>
      </w:r>
    </w:p>
    <w:p w14:paraId="4CF9023E" w14:textId="24AD2E56" w:rsidR="00605FE4" w:rsidRPr="00F87778" w:rsidRDefault="00605FE4" w:rsidP="00857420">
      <w:pPr>
        <w:rPr>
          <w:color w:val="FF0000"/>
          <w:sz w:val="32"/>
          <w:szCs w:val="32"/>
        </w:rPr>
      </w:pPr>
      <w:r w:rsidRPr="00F87778">
        <w:rPr>
          <w:color w:val="FF0000"/>
          <w:sz w:val="32"/>
          <w:szCs w:val="32"/>
        </w:rPr>
        <w:t>Control panel-&gt; system and security-&gt; window defender firewall-&gt; turn off and click OK at bottom</w:t>
      </w:r>
    </w:p>
    <w:p w14:paraId="1BCC3923" w14:textId="6844BA64" w:rsidR="00857420" w:rsidRPr="004F52CA" w:rsidRDefault="00857420" w:rsidP="00857420">
      <w:pPr>
        <w:rPr>
          <w:b/>
          <w:bCs/>
          <w:color w:val="FF0000"/>
          <w:sz w:val="32"/>
          <w:szCs w:val="32"/>
        </w:rPr>
      </w:pPr>
      <w:r w:rsidRPr="004F52CA">
        <w:rPr>
          <w:b/>
          <w:bCs/>
          <w:color w:val="FF0000"/>
          <w:sz w:val="32"/>
          <w:szCs w:val="32"/>
        </w:rPr>
        <w:t xml:space="preserve">For working with microservice project 1)we first need to get idea about </w:t>
      </w:r>
      <w:proofErr w:type="spellStart"/>
      <w:r w:rsidRPr="004F52CA">
        <w:rPr>
          <w:b/>
          <w:bCs/>
          <w:color w:val="FF0000"/>
          <w:sz w:val="32"/>
          <w:szCs w:val="32"/>
        </w:rPr>
        <w:t>about</w:t>
      </w:r>
      <w:proofErr w:type="spellEnd"/>
      <w:r w:rsidRPr="004F52CA">
        <w:rPr>
          <w:b/>
          <w:bCs/>
          <w:color w:val="FF0000"/>
          <w:sz w:val="32"/>
          <w:szCs w:val="32"/>
        </w:rPr>
        <w:t xml:space="preserve"> </w:t>
      </w:r>
      <w:proofErr w:type="spellStart"/>
      <w:r w:rsidRPr="004F52CA">
        <w:rPr>
          <w:b/>
          <w:bCs/>
          <w:color w:val="FF0000"/>
          <w:sz w:val="32"/>
          <w:szCs w:val="32"/>
        </w:rPr>
        <w:t>yml</w:t>
      </w:r>
      <w:proofErr w:type="spellEnd"/>
      <w:r w:rsidRPr="004F52CA">
        <w:rPr>
          <w:b/>
          <w:bCs/>
          <w:color w:val="FF0000"/>
          <w:sz w:val="32"/>
          <w:szCs w:val="32"/>
        </w:rPr>
        <w:t xml:space="preserve"> file.2) Also we need to know how to start Eureka Service Registry </w:t>
      </w:r>
      <w:proofErr w:type="spellStart"/>
      <w:r w:rsidRPr="004F52CA">
        <w:rPr>
          <w:b/>
          <w:bCs/>
          <w:color w:val="FF0000"/>
          <w:sz w:val="32"/>
          <w:szCs w:val="32"/>
        </w:rPr>
        <w:t>server,Admin</w:t>
      </w:r>
      <w:proofErr w:type="spellEnd"/>
      <w:r w:rsidRPr="004F52CA">
        <w:rPr>
          <w:b/>
          <w:bCs/>
          <w:color w:val="FF0000"/>
          <w:sz w:val="32"/>
          <w:szCs w:val="32"/>
        </w:rPr>
        <w:t xml:space="preserve"> server, and </w:t>
      </w:r>
      <w:proofErr w:type="spellStart"/>
      <w:r w:rsidRPr="004F52CA">
        <w:rPr>
          <w:b/>
          <w:bCs/>
          <w:color w:val="FF0000"/>
          <w:sz w:val="32"/>
          <w:szCs w:val="32"/>
        </w:rPr>
        <w:t>zipkin</w:t>
      </w:r>
      <w:proofErr w:type="spellEnd"/>
      <w:r w:rsidRPr="004F52CA">
        <w:rPr>
          <w:b/>
          <w:bCs/>
          <w:color w:val="FF0000"/>
          <w:sz w:val="32"/>
          <w:szCs w:val="32"/>
        </w:rPr>
        <w:t xml:space="preserve"> server. 3)Then we need know about feign client to establish communication between </w:t>
      </w:r>
      <w:proofErr w:type="spellStart"/>
      <w:r w:rsidRPr="004F52CA">
        <w:rPr>
          <w:b/>
          <w:bCs/>
          <w:color w:val="FF0000"/>
          <w:sz w:val="32"/>
          <w:szCs w:val="32"/>
        </w:rPr>
        <w:t>RestAPIs</w:t>
      </w:r>
      <w:proofErr w:type="spellEnd"/>
      <w:r w:rsidR="00B27BF0">
        <w:rPr>
          <w:b/>
          <w:bCs/>
          <w:color w:val="FF0000"/>
          <w:sz w:val="32"/>
          <w:szCs w:val="32"/>
        </w:rPr>
        <w:t xml:space="preserve"> </w:t>
      </w:r>
    </w:p>
    <w:p w14:paraId="04B8AC11" w14:textId="77777777" w:rsidR="00857420" w:rsidRPr="004F52CA" w:rsidRDefault="00857420" w:rsidP="00857420">
      <w:pPr>
        <w:rPr>
          <w:b/>
          <w:bCs/>
          <w:color w:val="FF0000"/>
          <w:sz w:val="32"/>
          <w:szCs w:val="32"/>
        </w:rPr>
      </w:pPr>
    </w:p>
    <w:p w14:paraId="3BADAC11" w14:textId="77777777" w:rsidR="00857420" w:rsidRPr="004F52CA" w:rsidRDefault="00857420" w:rsidP="00857420">
      <w:pPr>
        <w:rPr>
          <w:b/>
          <w:bCs/>
          <w:color w:val="FF0000"/>
          <w:sz w:val="32"/>
          <w:szCs w:val="32"/>
        </w:rPr>
      </w:pPr>
      <w:r w:rsidRPr="004F52CA">
        <w:rPr>
          <w:b/>
          <w:bCs/>
          <w:color w:val="FF0000"/>
          <w:sz w:val="32"/>
          <w:szCs w:val="32"/>
        </w:rPr>
        <w:t xml:space="preserve">YML file </w:t>
      </w:r>
    </w:p>
    <w:p w14:paraId="10AEE23E" w14:textId="77777777" w:rsidR="00857420" w:rsidRPr="004F52CA" w:rsidRDefault="00857420" w:rsidP="00857420">
      <w:pPr>
        <w:rPr>
          <w:sz w:val="32"/>
          <w:szCs w:val="32"/>
        </w:rPr>
      </w:pPr>
      <w:r w:rsidRPr="004F52CA">
        <w:rPr>
          <w:sz w:val="32"/>
          <w:szCs w:val="32"/>
        </w:rPr>
        <w:t xml:space="preserve">Create as usual web n data </w:t>
      </w:r>
      <w:proofErr w:type="spellStart"/>
      <w:r w:rsidRPr="004F52CA">
        <w:rPr>
          <w:sz w:val="32"/>
          <w:szCs w:val="32"/>
        </w:rPr>
        <w:t>jpa</w:t>
      </w:r>
      <w:proofErr w:type="spellEnd"/>
      <w:r w:rsidRPr="004F52CA">
        <w:rPr>
          <w:sz w:val="32"/>
          <w:szCs w:val="32"/>
        </w:rPr>
        <w:t xml:space="preserve"> project, you automatically get </w:t>
      </w:r>
      <w:proofErr w:type="spellStart"/>
      <w:r w:rsidRPr="004F52CA">
        <w:rPr>
          <w:sz w:val="32"/>
          <w:szCs w:val="32"/>
        </w:rPr>
        <w:t>application.properties..in</w:t>
      </w:r>
      <w:proofErr w:type="spellEnd"/>
      <w:r w:rsidRPr="004F52CA">
        <w:rPr>
          <w:sz w:val="32"/>
          <w:szCs w:val="32"/>
        </w:rPr>
        <w:t xml:space="preserve"> this file do database configuration like below</w:t>
      </w:r>
    </w:p>
    <w:p w14:paraId="202A24BD" w14:textId="77777777" w:rsidR="00857420" w:rsidRPr="004F52CA" w:rsidRDefault="00857420" w:rsidP="00857420">
      <w:pPr>
        <w:rPr>
          <w:b/>
          <w:bCs/>
          <w:color w:val="000000" w:themeColor="text1"/>
          <w:sz w:val="32"/>
          <w:szCs w:val="32"/>
        </w:rPr>
      </w:pPr>
      <w:proofErr w:type="spellStart"/>
      <w:r w:rsidRPr="004F52CA">
        <w:rPr>
          <w:b/>
          <w:bCs/>
          <w:color w:val="000000" w:themeColor="text1"/>
          <w:sz w:val="32"/>
          <w:szCs w:val="32"/>
        </w:rPr>
        <w:t>application.properties</w:t>
      </w:r>
      <w:proofErr w:type="spellEnd"/>
      <w:r w:rsidRPr="004F52CA">
        <w:rPr>
          <w:b/>
          <w:bCs/>
          <w:color w:val="000000" w:themeColor="text1"/>
          <w:sz w:val="32"/>
          <w:szCs w:val="32"/>
        </w:rPr>
        <w:t xml:space="preserve"> file</w:t>
      </w:r>
    </w:p>
    <w:p w14:paraId="0BD033B1" w14:textId="77777777" w:rsidR="00857420" w:rsidRPr="004F52CA" w:rsidRDefault="00857420" w:rsidP="00857420">
      <w:pPr>
        <w:rPr>
          <w:b/>
          <w:bCs/>
          <w:color w:val="000000" w:themeColor="text1"/>
          <w:sz w:val="32"/>
          <w:szCs w:val="32"/>
        </w:rPr>
      </w:pPr>
      <w:r w:rsidRPr="004F52CA">
        <w:rPr>
          <w:b/>
          <w:bCs/>
          <w:color w:val="000000" w:themeColor="text1"/>
          <w:sz w:val="32"/>
          <w:szCs w:val="32"/>
        </w:rPr>
        <w:t>spring.application.name=</w:t>
      </w:r>
      <w:proofErr w:type="spellStart"/>
      <w:r w:rsidRPr="004F52CA">
        <w:rPr>
          <w:b/>
          <w:bCs/>
          <w:color w:val="000000" w:themeColor="text1"/>
          <w:sz w:val="32"/>
          <w:szCs w:val="32"/>
        </w:rPr>
        <w:t>yml_WEB_JPA</w:t>
      </w:r>
      <w:proofErr w:type="spellEnd"/>
    </w:p>
    <w:p w14:paraId="4D5BB649" w14:textId="77777777" w:rsidR="00857420" w:rsidRPr="004F52CA" w:rsidRDefault="00857420" w:rsidP="00857420">
      <w:pPr>
        <w:rPr>
          <w:b/>
          <w:bCs/>
          <w:color w:val="000000" w:themeColor="text1"/>
          <w:sz w:val="32"/>
          <w:szCs w:val="32"/>
        </w:rPr>
      </w:pPr>
      <w:r w:rsidRPr="004F52CA">
        <w:rPr>
          <w:b/>
          <w:bCs/>
          <w:color w:val="000000" w:themeColor="text1"/>
          <w:sz w:val="32"/>
          <w:szCs w:val="32"/>
        </w:rPr>
        <w:t>spring.datasource.url=jdbc:h2:mem:dhirajdb</w:t>
      </w:r>
    </w:p>
    <w:p w14:paraId="526CF612" w14:textId="77777777" w:rsidR="00857420" w:rsidRPr="004F52CA" w:rsidRDefault="00857420" w:rsidP="00857420">
      <w:pPr>
        <w:rPr>
          <w:b/>
          <w:bCs/>
          <w:color w:val="000000" w:themeColor="text1"/>
          <w:sz w:val="32"/>
          <w:szCs w:val="32"/>
        </w:rPr>
      </w:pPr>
      <w:proofErr w:type="spellStart"/>
      <w:r w:rsidRPr="004F52CA">
        <w:rPr>
          <w:b/>
          <w:bCs/>
          <w:color w:val="000000" w:themeColor="text1"/>
          <w:sz w:val="32"/>
          <w:szCs w:val="32"/>
        </w:rPr>
        <w:t>spring.datasource.username</w:t>
      </w:r>
      <w:proofErr w:type="spellEnd"/>
      <w:r w:rsidRPr="004F52CA">
        <w:rPr>
          <w:b/>
          <w:bCs/>
          <w:color w:val="000000" w:themeColor="text1"/>
          <w:sz w:val="32"/>
          <w:szCs w:val="32"/>
        </w:rPr>
        <w:t>=</w:t>
      </w:r>
      <w:proofErr w:type="spellStart"/>
      <w:r w:rsidRPr="004F52CA">
        <w:rPr>
          <w:b/>
          <w:bCs/>
          <w:color w:val="000000" w:themeColor="text1"/>
          <w:sz w:val="32"/>
          <w:szCs w:val="32"/>
        </w:rPr>
        <w:t>dhiraj</w:t>
      </w:r>
      <w:proofErr w:type="spellEnd"/>
    </w:p>
    <w:p w14:paraId="3928EB6E" w14:textId="77777777" w:rsidR="00857420" w:rsidRPr="004F52CA" w:rsidRDefault="00857420" w:rsidP="00857420">
      <w:pPr>
        <w:rPr>
          <w:b/>
          <w:bCs/>
          <w:color w:val="000000" w:themeColor="text1"/>
          <w:sz w:val="32"/>
          <w:szCs w:val="32"/>
        </w:rPr>
      </w:pPr>
      <w:proofErr w:type="spellStart"/>
      <w:r w:rsidRPr="004F52CA">
        <w:rPr>
          <w:b/>
          <w:bCs/>
          <w:color w:val="000000" w:themeColor="text1"/>
          <w:sz w:val="32"/>
          <w:szCs w:val="32"/>
        </w:rPr>
        <w:t>spring.datasource.password</w:t>
      </w:r>
      <w:proofErr w:type="spellEnd"/>
      <w:r w:rsidRPr="004F52CA">
        <w:rPr>
          <w:b/>
          <w:bCs/>
          <w:color w:val="000000" w:themeColor="text1"/>
          <w:sz w:val="32"/>
          <w:szCs w:val="32"/>
        </w:rPr>
        <w:t>=12345</w:t>
      </w:r>
    </w:p>
    <w:p w14:paraId="71DC9B19" w14:textId="77777777" w:rsidR="00857420" w:rsidRPr="004F52CA" w:rsidRDefault="00857420" w:rsidP="00857420">
      <w:pPr>
        <w:rPr>
          <w:b/>
          <w:bCs/>
          <w:color w:val="000000" w:themeColor="text1"/>
          <w:sz w:val="32"/>
          <w:szCs w:val="32"/>
        </w:rPr>
      </w:pPr>
      <w:proofErr w:type="spellStart"/>
      <w:r w:rsidRPr="004F52CA">
        <w:rPr>
          <w:b/>
          <w:bCs/>
          <w:color w:val="000000" w:themeColor="text1"/>
          <w:sz w:val="32"/>
          <w:szCs w:val="32"/>
        </w:rPr>
        <w:t>spring.datasource.driver</w:t>
      </w:r>
      <w:proofErr w:type="spellEnd"/>
      <w:r w:rsidRPr="004F52CA">
        <w:rPr>
          <w:b/>
          <w:bCs/>
          <w:color w:val="000000" w:themeColor="text1"/>
          <w:sz w:val="32"/>
          <w:szCs w:val="32"/>
          <w:u w:val="single"/>
        </w:rPr>
        <w:t>=</w:t>
      </w:r>
      <w:r w:rsidRPr="004F52CA">
        <w:rPr>
          <w:b/>
          <w:bCs/>
          <w:color w:val="000000" w:themeColor="text1"/>
          <w:sz w:val="32"/>
          <w:szCs w:val="32"/>
        </w:rPr>
        <w:t>org.h2.Driver</w:t>
      </w:r>
    </w:p>
    <w:p w14:paraId="3736FA81" w14:textId="77777777" w:rsidR="00857420" w:rsidRPr="004F52CA" w:rsidRDefault="00857420" w:rsidP="00857420">
      <w:pPr>
        <w:rPr>
          <w:b/>
          <w:bCs/>
          <w:color w:val="000000" w:themeColor="text1"/>
          <w:sz w:val="32"/>
          <w:szCs w:val="32"/>
        </w:rPr>
      </w:pPr>
    </w:p>
    <w:p w14:paraId="5334FA68" w14:textId="77777777" w:rsidR="00857420" w:rsidRPr="004F52CA" w:rsidRDefault="00857420" w:rsidP="00857420">
      <w:pPr>
        <w:rPr>
          <w:b/>
          <w:bCs/>
          <w:color w:val="000000" w:themeColor="text1"/>
          <w:sz w:val="32"/>
          <w:szCs w:val="32"/>
          <w:u w:val="single"/>
        </w:rPr>
      </w:pPr>
      <w:r w:rsidRPr="004F52CA">
        <w:rPr>
          <w:b/>
          <w:bCs/>
          <w:color w:val="000000" w:themeColor="text1"/>
          <w:sz w:val="32"/>
          <w:szCs w:val="32"/>
          <w:u w:val="single"/>
        </w:rPr>
        <w:t xml:space="preserve">Now </w:t>
      </w:r>
      <w:proofErr w:type="spellStart"/>
      <w:r w:rsidRPr="004F52CA">
        <w:rPr>
          <w:b/>
          <w:bCs/>
          <w:color w:val="000000" w:themeColor="text1"/>
          <w:sz w:val="32"/>
          <w:szCs w:val="32"/>
          <w:u w:val="single"/>
        </w:rPr>
        <w:t>lets</w:t>
      </w:r>
      <w:proofErr w:type="spellEnd"/>
      <w:r w:rsidRPr="004F52CA">
        <w:rPr>
          <w:b/>
          <w:bCs/>
          <w:color w:val="000000" w:themeColor="text1"/>
          <w:sz w:val="32"/>
          <w:szCs w:val="32"/>
          <w:u w:val="single"/>
        </w:rPr>
        <w:t xml:space="preserve"> convert </w:t>
      </w:r>
      <w:proofErr w:type="spellStart"/>
      <w:r w:rsidRPr="004F52CA">
        <w:rPr>
          <w:b/>
          <w:bCs/>
          <w:color w:val="000000" w:themeColor="text1"/>
          <w:sz w:val="32"/>
          <w:szCs w:val="32"/>
          <w:u w:val="single"/>
        </w:rPr>
        <w:t>application.properities</w:t>
      </w:r>
      <w:proofErr w:type="spellEnd"/>
      <w:r w:rsidRPr="004F52CA">
        <w:rPr>
          <w:b/>
          <w:bCs/>
          <w:color w:val="000000" w:themeColor="text1"/>
          <w:sz w:val="32"/>
          <w:szCs w:val="32"/>
          <w:u w:val="single"/>
        </w:rPr>
        <w:t xml:space="preserve"> to </w:t>
      </w:r>
      <w:proofErr w:type="spellStart"/>
      <w:r w:rsidRPr="004F52CA">
        <w:rPr>
          <w:b/>
          <w:bCs/>
          <w:color w:val="000000" w:themeColor="text1"/>
          <w:sz w:val="32"/>
          <w:szCs w:val="32"/>
          <w:u w:val="single"/>
        </w:rPr>
        <w:t>yml</w:t>
      </w:r>
      <w:proofErr w:type="spellEnd"/>
      <w:r w:rsidRPr="004F52CA">
        <w:rPr>
          <w:b/>
          <w:bCs/>
          <w:color w:val="000000" w:themeColor="text1"/>
          <w:sz w:val="32"/>
          <w:szCs w:val="32"/>
          <w:u w:val="single"/>
        </w:rPr>
        <w:t xml:space="preserve"> file..</w:t>
      </w:r>
    </w:p>
    <w:p w14:paraId="327755ED"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rt click this file-&gt; convert to </w:t>
      </w:r>
      <w:proofErr w:type="spellStart"/>
      <w:r w:rsidRPr="004F52CA">
        <w:rPr>
          <w:b/>
          <w:bCs/>
          <w:color w:val="000000" w:themeColor="text1"/>
          <w:sz w:val="32"/>
          <w:szCs w:val="32"/>
        </w:rPr>
        <w:t>yml</w:t>
      </w:r>
      <w:proofErr w:type="spellEnd"/>
      <w:r w:rsidRPr="004F52CA">
        <w:rPr>
          <w:b/>
          <w:bCs/>
          <w:color w:val="000000" w:themeColor="text1"/>
          <w:sz w:val="32"/>
          <w:szCs w:val="32"/>
        </w:rPr>
        <w:t>.</w:t>
      </w:r>
    </w:p>
    <w:p w14:paraId="27283F63" w14:textId="77777777" w:rsidR="00857420" w:rsidRPr="004F52CA" w:rsidRDefault="00857420" w:rsidP="00857420">
      <w:pPr>
        <w:rPr>
          <w:b/>
          <w:bCs/>
          <w:color w:val="000000" w:themeColor="text1"/>
          <w:sz w:val="32"/>
          <w:szCs w:val="32"/>
        </w:rPr>
      </w:pPr>
    </w:p>
    <w:p w14:paraId="4E148E15" w14:textId="77777777" w:rsidR="00857420" w:rsidRPr="004F52CA" w:rsidRDefault="00857420" w:rsidP="00857420">
      <w:pPr>
        <w:rPr>
          <w:b/>
          <w:bCs/>
          <w:color w:val="000000" w:themeColor="text1"/>
          <w:sz w:val="32"/>
          <w:szCs w:val="32"/>
        </w:rPr>
      </w:pPr>
    </w:p>
    <w:p w14:paraId="059BA2A9" w14:textId="77777777" w:rsidR="00857420" w:rsidRPr="004F52CA" w:rsidRDefault="00857420" w:rsidP="00857420">
      <w:pPr>
        <w:rPr>
          <w:ins w:id="0" w:author="Microsoft Word" w:date="2024-11-17T23:13:00Z" w16du:dateUtc="2024-11-17T17:43:00Z"/>
          <w:color w:val="C00000"/>
          <w:sz w:val="32"/>
          <w:szCs w:val="32"/>
          <w:u w:val="single"/>
        </w:rPr>
      </w:pPr>
      <w:ins w:id="1" w:author="Microsoft Word" w:date="2024-11-17T23:13:00Z" w16du:dateUtc="2024-11-17T17:43:00Z">
        <w:r w:rsidRPr="004F52CA">
          <w:rPr>
            <w:color w:val="C00000"/>
            <w:sz w:val="32"/>
            <w:szCs w:val="32"/>
            <w:u w:val="single"/>
          </w:rPr>
          <w:t>NOTE:-</w:t>
        </w:r>
      </w:ins>
      <w:r w:rsidRPr="004F52CA">
        <w:rPr>
          <w:color w:val="C00000"/>
          <w:sz w:val="32"/>
          <w:szCs w:val="32"/>
          <w:u w:val="single"/>
        </w:rPr>
        <w:t>(1)</w:t>
      </w:r>
      <w:ins w:id="2" w:author="Microsoft Word" w:date="2024-11-17T23:13:00Z" w16du:dateUtc="2024-11-17T17:43:00Z">
        <w:r w:rsidRPr="004F52CA">
          <w:rPr>
            <w:color w:val="C00000"/>
            <w:sz w:val="32"/>
            <w:szCs w:val="32"/>
            <w:u w:val="single"/>
          </w:rPr>
          <w:t xml:space="preserve"> spring key  has two </w:t>
        </w:r>
        <w:proofErr w:type="spellStart"/>
        <w:r w:rsidRPr="004F52CA">
          <w:rPr>
            <w:color w:val="C00000"/>
            <w:sz w:val="32"/>
            <w:szCs w:val="32"/>
            <w:u w:val="single"/>
          </w:rPr>
          <w:t>childs</w:t>
        </w:r>
        <w:proofErr w:type="spellEnd"/>
        <w:r w:rsidRPr="004F52CA">
          <w:rPr>
            <w:color w:val="C00000"/>
            <w:sz w:val="32"/>
            <w:szCs w:val="32"/>
            <w:u w:val="single"/>
          </w:rPr>
          <w:t xml:space="preserve"> ‘application ‘and ‘</w:t>
        </w:r>
        <w:proofErr w:type="spellStart"/>
        <w:r w:rsidRPr="004F52CA">
          <w:rPr>
            <w:color w:val="C00000"/>
            <w:sz w:val="32"/>
            <w:szCs w:val="32"/>
            <w:u w:val="single"/>
          </w:rPr>
          <w:t>datasource</w:t>
        </w:r>
        <w:proofErr w:type="spellEnd"/>
        <w:r w:rsidRPr="004F52CA">
          <w:rPr>
            <w:color w:val="C00000"/>
            <w:sz w:val="32"/>
            <w:szCs w:val="32"/>
            <w:u w:val="single"/>
          </w:rPr>
          <w:t xml:space="preserve"> ‘. application key  has one child ‘ name’ and </w:t>
        </w:r>
        <w:proofErr w:type="spellStart"/>
        <w:r w:rsidRPr="004F52CA">
          <w:rPr>
            <w:color w:val="C00000"/>
            <w:sz w:val="32"/>
            <w:szCs w:val="32"/>
            <w:u w:val="single"/>
          </w:rPr>
          <w:t>datasource</w:t>
        </w:r>
        <w:proofErr w:type="spellEnd"/>
        <w:r w:rsidRPr="004F52CA">
          <w:rPr>
            <w:color w:val="C00000"/>
            <w:sz w:val="32"/>
            <w:szCs w:val="32"/>
            <w:u w:val="single"/>
          </w:rPr>
          <w:t xml:space="preserve"> key has 3 </w:t>
        </w:r>
        <w:proofErr w:type="spellStart"/>
        <w:r w:rsidRPr="004F52CA">
          <w:rPr>
            <w:color w:val="C00000"/>
            <w:sz w:val="32"/>
            <w:szCs w:val="32"/>
            <w:u w:val="single"/>
          </w:rPr>
          <w:t>childs</w:t>
        </w:r>
        <w:proofErr w:type="spellEnd"/>
        <w:r w:rsidRPr="004F52CA">
          <w:rPr>
            <w:color w:val="C00000"/>
            <w:sz w:val="32"/>
            <w:szCs w:val="32"/>
            <w:u w:val="single"/>
          </w:rPr>
          <w:t xml:space="preserve"> ‘</w:t>
        </w:r>
        <w:proofErr w:type="spellStart"/>
        <w:r w:rsidRPr="004F52CA">
          <w:rPr>
            <w:color w:val="C00000"/>
            <w:sz w:val="32"/>
            <w:szCs w:val="32"/>
            <w:u w:val="single"/>
          </w:rPr>
          <w:t>username,password,driver</w:t>
        </w:r>
        <w:proofErr w:type="spellEnd"/>
        <w:r w:rsidRPr="004F52CA">
          <w:rPr>
            <w:color w:val="C00000"/>
            <w:sz w:val="32"/>
            <w:szCs w:val="32"/>
            <w:u w:val="single"/>
          </w:rPr>
          <w:t>’.</w:t>
        </w:r>
      </w:ins>
    </w:p>
    <w:p w14:paraId="3EBBD781" w14:textId="77777777" w:rsidR="00857420" w:rsidRPr="004F52CA" w:rsidRDefault="00857420" w:rsidP="00857420">
      <w:pPr>
        <w:rPr>
          <w:color w:val="C00000"/>
          <w:sz w:val="32"/>
          <w:szCs w:val="32"/>
          <w:u w:val="single"/>
        </w:rPr>
      </w:pPr>
      <w:r w:rsidRPr="004F52CA">
        <w:rPr>
          <w:color w:val="C00000"/>
          <w:sz w:val="32"/>
          <w:szCs w:val="32"/>
          <w:u w:val="single"/>
        </w:rPr>
        <w:t>(2)</w:t>
      </w:r>
      <w:ins w:id="3" w:author="Microsoft Word" w:date="2024-11-17T23:13:00Z" w16du:dateUtc="2024-11-17T17:43:00Z">
        <w:r w:rsidRPr="004F52CA">
          <w:rPr>
            <w:color w:val="C00000"/>
            <w:sz w:val="32"/>
            <w:szCs w:val="32"/>
            <w:u w:val="single"/>
          </w:rPr>
          <w:t xml:space="preserve">In </w:t>
        </w:r>
        <w:proofErr w:type="spellStart"/>
        <w:r w:rsidRPr="004F52CA">
          <w:rPr>
            <w:color w:val="C00000"/>
            <w:sz w:val="32"/>
            <w:szCs w:val="32"/>
            <w:u w:val="single"/>
          </w:rPr>
          <w:t>application.yml</w:t>
        </w:r>
        <w:proofErr w:type="spellEnd"/>
        <w:r w:rsidRPr="004F52CA">
          <w:rPr>
            <w:color w:val="C00000"/>
            <w:sz w:val="32"/>
            <w:szCs w:val="32"/>
            <w:u w:val="single"/>
          </w:rPr>
          <w:t xml:space="preserve"> file One key ‘</w:t>
        </w:r>
        <w:proofErr w:type="spellStart"/>
        <w:r w:rsidRPr="004F52CA">
          <w:rPr>
            <w:color w:val="C00000"/>
            <w:sz w:val="32"/>
            <w:szCs w:val="32"/>
            <w:u w:val="single"/>
          </w:rPr>
          <w:t>sourses</w:t>
        </w:r>
        <w:proofErr w:type="spellEnd"/>
        <w:r w:rsidRPr="004F52CA">
          <w:rPr>
            <w:color w:val="C00000"/>
            <w:sz w:val="32"/>
            <w:szCs w:val="32"/>
            <w:u w:val="single"/>
          </w:rPr>
          <w:t xml:space="preserve">’ can have 3 values but in </w:t>
        </w:r>
        <w:proofErr w:type="spellStart"/>
        <w:r w:rsidRPr="004F52CA">
          <w:rPr>
            <w:color w:val="C00000"/>
            <w:sz w:val="32"/>
            <w:szCs w:val="32"/>
            <w:u w:val="single"/>
          </w:rPr>
          <w:t>application.properties</w:t>
        </w:r>
        <w:proofErr w:type="spellEnd"/>
        <w:r w:rsidRPr="004F52CA">
          <w:rPr>
            <w:color w:val="C00000"/>
            <w:sz w:val="32"/>
            <w:szCs w:val="32"/>
            <w:u w:val="single"/>
          </w:rPr>
          <w:t xml:space="preserve"> one key can have only one</w:t>
        </w:r>
      </w:ins>
      <w:r w:rsidRPr="004F52CA">
        <w:rPr>
          <w:color w:val="C00000"/>
          <w:sz w:val="32"/>
          <w:szCs w:val="32"/>
          <w:u w:val="single"/>
        </w:rPr>
        <w:t xml:space="preserve"> </w:t>
      </w:r>
      <w:ins w:id="4" w:author="Microsoft Word" w:date="2024-11-17T23:13:00Z" w16du:dateUtc="2024-11-17T17:43:00Z">
        <w:r w:rsidRPr="004F52CA">
          <w:rPr>
            <w:color w:val="C00000"/>
            <w:sz w:val="32"/>
            <w:szCs w:val="32"/>
            <w:u w:val="single"/>
          </w:rPr>
          <w:t xml:space="preserve"> value</w:t>
        </w:r>
      </w:ins>
      <w:r w:rsidRPr="004F52CA">
        <w:rPr>
          <w:color w:val="C00000"/>
          <w:sz w:val="32"/>
          <w:szCs w:val="32"/>
          <w:u w:val="single"/>
        </w:rPr>
        <w:t xml:space="preserve"> </w:t>
      </w:r>
    </w:p>
    <w:p w14:paraId="47474CD9" w14:textId="77777777" w:rsidR="00857420" w:rsidRPr="004F52CA" w:rsidRDefault="00857420" w:rsidP="00857420">
      <w:pPr>
        <w:rPr>
          <w:color w:val="C00000"/>
          <w:sz w:val="32"/>
          <w:szCs w:val="32"/>
          <w:u w:val="single"/>
        </w:rPr>
      </w:pPr>
      <w:r w:rsidRPr="004F52CA">
        <w:rPr>
          <w:color w:val="C00000"/>
          <w:sz w:val="32"/>
          <w:szCs w:val="32"/>
          <w:u w:val="single"/>
        </w:rPr>
        <w:t xml:space="preserve">(3) don’t forget to delete configuration in  </w:t>
      </w:r>
      <w:proofErr w:type="spellStart"/>
      <w:r w:rsidRPr="004F52CA">
        <w:rPr>
          <w:color w:val="C00000"/>
          <w:sz w:val="32"/>
          <w:szCs w:val="32"/>
          <w:u w:val="single"/>
        </w:rPr>
        <w:t>application.properties</w:t>
      </w:r>
      <w:proofErr w:type="spellEnd"/>
      <w:r w:rsidRPr="004F52CA">
        <w:rPr>
          <w:color w:val="C00000"/>
          <w:sz w:val="32"/>
          <w:szCs w:val="32"/>
          <w:u w:val="single"/>
        </w:rPr>
        <w:t xml:space="preserve"> after creating .</w:t>
      </w:r>
      <w:proofErr w:type="spellStart"/>
      <w:r w:rsidRPr="004F52CA">
        <w:rPr>
          <w:color w:val="C00000"/>
          <w:sz w:val="32"/>
          <w:szCs w:val="32"/>
          <w:u w:val="single"/>
        </w:rPr>
        <w:t>yml</w:t>
      </w:r>
      <w:proofErr w:type="spellEnd"/>
      <w:r w:rsidRPr="004F52CA">
        <w:rPr>
          <w:color w:val="C00000"/>
          <w:sz w:val="32"/>
          <w:szCs w:val="32"/>
          <w:u w:val="single"/>
        </w:rPr>
        <w:t xml:space="preserve"> file </w:t>
      </w:r>
    </w:p>
    <w:p w14:paraId="155C0AA2" w14:textId="77777777" w:rsidR="00857420" w:rsidRPr="004F52CA" w:rsidRDefault="00857420" w:rsidP="00857420">
      <w:pPr>
        <w:rPr>
          <w:color w:val="C00000"/>
          <w:sz w:val="32"/>
          <w:szCs w:val="32"/>
          <w:u w:val="single"/>
        </w:rPr>
      </w:pPr>
      <w:r w:rsidRPr="004F52CA">
        <w:rPr>
          <w:color w:val="C00000"/>
          <w:sz w:val="32"/>
          <w:szCs w:val="32"/>
          <w:u w:val="single"/>
        </w:rPr>
        <w:t xml:space="preserve">otherwise firstly </w:t>
      </w:r>
      <w:proofErr w:type="spellStart"/>
      <w:r w:rsidRPr="004F52CA">
        <w:rPr>
          <w:color w:val="C00000"/>
          <w:sz w:val="32"/>
          <w:szCs w:val="32"/>
          <w:u w:val="single"/>
        </w:rPr>
        <w:t>application.properties</w:t>
      </w:r>
      <w:proofErr w:type="spellEnd"/>
      <w:r w:rsidRPr="004F52CA">
        <w:rPr>
          <w:color w:val="C00000"/>
          <w:sz w:val="32"/>
          <w:szCs w:val="32"/>
          <w:u w:val="single"/>
        </w:rPr>
        <w:t xml:space="preserve"> configuration is checked n then </w:t>
      </w:r>
      <w:proofErr w:type="spellStart"/>
      <w:r w:rsidRPr="004F52CA">
        <w:rPr>
          <w:color w:val="C00000"/>
          <w:sz w:val="32"/>
          <w:szCs w:val="32"/>
          <w:u w:val="single"/>
        </w:rPr>
        <w:t>application.yml</w:t>
      </w:r>
      <w:proofErr w:type="spellEnd"/>
      <w:r w:rsidRPr="004F52CA">
        <w:rPr>
          <w:color w:val="C00000"/>
          <w:sz w:val="32"/>
          <w:szCs w:val="32"/>
          <w:u w:val="single"/>
        </w:rPr>
        <w:t xml:space="preserve"> configuration is checked</w:t>
      </w:r>
    </w:p>
    <w:p w14:paraId="0710AE9D" w14:textId="77777777" w:rsidR="00857420" w:rsidRPr="004F52CA" w:rsidRDefault="00857420" w:rsidP="00857420">
      <w:pPr>
        <w:rPr>
          <w:color w:val="C00000"/>
          <w:sz w:val="32"/>
          <w:szCs w:val="32"/>
          <w:u w:val="single"/>
        </w:rPr>
      </w:pPr>
      <w:r w:rsidRPr="004F52CA">
        <w:rPr>
          <w:color w:val="C00000"/>
          <w:sz w:val="32"/>
          <w:szCs w:val="32"/>
          <w:u w:val="single"/>
        </w:rPr>
        <w:t>(4)</w:t>
      </w:r>
      <w:ins w:id="5" w:author="Microsoft Word" w:date="2024-11-17T23:13:00Z" w16du:dateUtc="2024-11-17T17:43:00Z">
        <w:r w:rsidRPr="004F52CA">
          <w:rPr>
            <w:color w:val="C00000"/>
            <w:sz w:val="32"/>
            <w:szCs w:val="32"/>
            <w:u w:val="single"/>
          </w:rPr>
          <w:t>In</w:t>
        </w:r>
      </w:ins>
      <w:r w:rsidRPr="004F52CA">
        <w:rPr>
          <w:color w:val="C00000"/>
          <w:sz w:val="32"/>
          <w:szCs w:val="32"/>
          <w:u w:val="single"/>
        </w:rPr>
        <w:t xml:space="preserve"> </w:t>
      </w:r>
      <w:ins w:id="6" w:author="Microsoft Word" w:date="2024-11-17T23:13:00Z" w16du:dateUtc="2024-11-17T17:43:00Z">
        <w:r w:rsidRPr="004F52CA">
          <w:rPr>
            <w:color w:val="C00000"/>
            <w:sz w:val="32"/>
            <w:szCs w:val="32"/>
            <w:u w:val="single"/>
          </w:rPr>
          <w:t xml:space="preserve"> </w:t>
        </w:r>
        <w:proofErr w:type="spellStart"/>
        <w:r w:rsidRPr="004F52CA">
          <w:rPr>
            <w:color w:val="C00000"/>
            <w:sz w:val="32"/>
            <w:szCs w:val="32"/>
            <w:u w:val="single"/>
          </w:rPr>
          <w:t>application.yml</w:t>
        </w:r>
        <w:proofErr w:type="spellEnd"/>
        <w:r w:rsidRPr="004F52CA">
          <w:rPr>
            <w:color w:val="C00000"/>
            <w:sz w:val="32"/>
            <w:szCs w:val="32"/>
            <w:u w:val="single"/>
          </w:rPr>
          <w:t xml:space="preserve"> file</w:t>
        </w:r>
      </w:ins>
      <w:r w:rsidRPr="004F52CA">
        <w:rPr>
          <w:color w:val="C00000"/>
          <w:sz w:val="32"/>
          <w:szCs w:val="32"/>
          <w:u w:val="single"/>
        </w:rPr>
        <w:t xml:space="preserve"> we can type the content the way we type in </w:t>
      </w:r>
      <w:proofErr w:type="spellStart"/>
      <w:r w:rsidRPr="004F52CA">
        <w:rPr>
          <w:color w:val="C00000"/>
          <w:sz w:val="32"/>
          <w:szCs w:val="32"/>
          <w:u w:val="single"/>
        </w:rPr>
        <w:t>application.properties</w:t>
      </w:r>
      <w:proofErr w:type="spellEnd"/>
      <w:r w:rsidRPr="004F52CA">
        <w:rPr>
          <w:color w:val="C00000"/>
          <w:sz w:val="32"/>
          <w:szCs w:val="32"/>
          <w:u w:val="single"/>
        </w:rPr>
        <w:t xml:space="preserve">, </w:t>
      </w:r>
      <w:proofErr w:type="spellStart"/>
      <w:r w:rsidRPr="004F52CA">
        <w:rPr>
          <w:color w:val="C00000"/>
          <w:sz w:val="32"/>
          <w:szCs w:val="32"/>
          <w:u w:val="single"/>
        </w:rPr>
        <w:t>ctrl+space</w:t>
      </w:r>
      <w:proofErr w:type="spellEnd"/>
      <w:r w:rsidRPr="004F52CA">
        <w:rPr>
          <w:color w:val="C00000"/>
          <w:sz w:val="32"/>
          <w:szCs w:val="32"/>
          <w:u w:val="single"/>
        </w:rPr>
        <w:t xml:space="preserve"> will </w:t>
      </w:r>
      <w:proofErr w:type="spellStart"/>
      <w:r w:rsidRPr="004F52CA">
        <w:rPr>
          <w:color w:val="C00000"/>
          <w:sz w:val="32"/>
          <w:szCs w:val="32"/>
          <w:u w:val="single"/>
        </w:rPr>
        <w:t>autoAdjust</w:t>
      </w:r>
      <w:proofErr w:type="spellEnd"/>
      <w:r w:rsidRPr="004F52CA">
        <w:rPr>
          <w:color w:val="C00000"/>
          <w:sz w:val="32"/>
          <w:szCs w:val="32"/>
          <w:u w:val="single"/>
        </w:rPr>
        <w:t xml:space="preserve"> the contents</w:t>
      </w:r>
    </w:p>
    <w:p w14:paraId="260774A2" w14:textId="77777777" w:rsidR="00857420" w:rsidRPr="004F52CA" w:rsidRDefault="00857420" w:rsidP="00857420">
      <w:pPr>
        <w:rPr>
          <w:ins w:id="7" w:author="Microsoft Word" w:date="2024-11-17T23:13:00Z" w16du:dateUtc="2024-11-17T17:43:00Z"/>
          <w:color w:val="C00000"/>
          <w:sz w:val="32"/>
          <w:szCs w:val="32"/>
          <w:u w:val="single"/>
        </w:rPr>
      </w:pPr>
      <w:r w:rsidRPr="004F52CA">
        <w:rPr>
          <w:color w:val="C00000"/>
          <w:sz w:val="32"/>
          <w:szCs w:val="32"/>
          <w:u w:val="single"/>
        </w:rPr>
        <w:t>(5) all parents should be in one line. There should be single space after colon :   otherwise gets error</w:t>
      </w:r>
    </w:p>
    <w:p w14:paraId="07123C27" w14:textId="77777777" w:rsidR="00857420" w:rsidRPr="004F52CA" w:rsidRDefault="00857420" w:rsidP="00857420">
      <w:pPr>
        <w:rPr>
          <w:b/>
          <w:bCs/>
          <w:color w:val="000000" w:themeColor="text1"/>
          <w:sz w:val="32"/>
          <w:szCs w:val="32"/>
        </w:rPr>
      </w:pPr>
    </w:p>
    <w:p w14:paraId="619A5AB7" w14:textId="77777777" w:rsidR="00857420" w:rsidRPr="004F52CA" w:rsidRDefault="00857420" w:rsidP="00857420">
      <w:pPr>
        <w:rPr>
          <w:b/>
          <w:bCs/>
          <w:color w:val="C00000"/>
          <w:sz w:val="32"/>
          <w:szCs w:val="32"/>
        </w:rPr>
      </w:pPr>
      <w:r w:rsidRPr="004F52CA">
        <w:rPr>
          <w:b/>
          <w:bCs/>
          <w:color w:val="C00000"/>
          <w:sz w:val="32"/>
          <w:szCs w:val="32"/>
        </w:rPr>
        <w:t>PROJECT-1)--------</w:t>
      </w:r>
      <w:proofErr w:type="spellStart"/>
      <w:r w:rsidRPr="004F52CA">
        <w:rPr>
          <w:b/>
          <w:bCs/>
          <w:color w:val="C00000"/>
          <w:sz w:val="32"/>
          <w:szCs w:val="32"/>
        </w:rPr>
        <w:t>Microservice_serviceRegistry</w:t>
      </w:r>
      <w:proofErr w:type="spellEnd"/>
      <w:r w:rsidRPr="004F52CA">
        <w:rPr>
          <w:b/>
          <w:bCs/>
          <w:color w:val="C00000"/>
          <w:sz w:val="32"/>
          <w:szCs w:val="32"/>
        </w:rPr>
        <w:t xml:space="preserve"> project</w:t>
      </w:r>
    </w:p>
    <w:p w14:paraId="7997014F" w14:textId="77777777" w:rsidR="00857420" w:rsidRPr="004F52CA" w:rsidRDefault="00857420" w:rsidP="00857420">
      <w:pPr>
        <w:rPr>
          <w:b/>
          <w:bCs/>
          <w:color w:val="000000" w:themeColor="text1"/>
          <w:sz w:val="32"/>
          <w:szCs w:val="32"/>
        </w:rPr>
      </w:pPr>
      <w:r w:rsidRPr="004F52CA">
        <w:rPr>
          <w:b/>
          <w:bCs/>
          <w:color w:val="000000" w:themeColor="text1"/>
          <w:sz w:val="32"/>
          <w:szCs w:val="32"/>
        </w:rPr>
        <w:t>1)create spring starter project</w:t>
      </w:r>
    </w:p>
    <w:p w14:paraId="311A23F1" w14:textId="77777777" w:rsidR="00857420" w:rsidRDefault="00857420" w:rsidP="00857420">
      <w:pPr>
        <w:rPr>
          <w:b/>
          <w:bCs/>
          <w:color w:val="000000" w:themeColor="text1"/>
          <w:sz w:val="32"/>
          <w:szCs w:val="32"/>
        </w:rPr>
      </w:pPr>
      <w:r w:rsidRPr="004F52CA">
        <w:rPr>
          <w:b/>
          <w:bCs/>
          <w:color w:val="000000" w:themeColor="text1"/>
          <w:sz w:val="32"/>
          <w:szCs w:val="32"/>
        </w:rPr>
        <w:t xml:space="preserve">2) add dependency </w:t>
      </w:r>
    </w:p>
    <w:p w14:paraId="39171BAA" w14:textId="0B211B29" w:rsidR="00320D47" w:rsidRPr="004F52CA" w:rsidRDefault="00320D47" w:rsidP="00857420">
      <w:pPr>
        <w:rPr>
          <w:b/>
          <w:bCs/>
          <w:color w:val="000000" w:themeColor="text1"/>
          <w:sz w:val="32"/>
          <w:szCs w:val="32"/>
        </w:rPr>
      </w:pPr>
      <w:r>
        <w:rPr>
          <w:b/>
          <w:bCs/>
          <w:color w:val="000000" w:themeColor="text1"/>
          <w:sz w:val="32"/>
          <w:szCs w:val="32"/>
        </w:rPr>
        <w:t>Type eureka</w:t>
      </w:r>
    </w:p>
    <w:p w14:paraId="52E1B249" w14:textId="77777777" w:rsidR="00857420" w:rsidRPr="004F52CA" w:rsidRDefault="00857420" w:rsidP="00857420">
      <w:pPr>
        <w:rPr>
          <w:b/>
          <w:bCs/>
          <w:color w:val="000000" w:themeColor="text1"/>
          <w:sz w:val="32"/>
          <w:szCs w:val="32"/>
        </w:rPr>
      </w:pPr>
      <w:r w:rsidRPr="004F52CA">
        <w:rPr>
          <w:b/>
          <w:bCs/>
          <w:color w:val="000000" w:themeColor="text1"/>
          <w:sz w:val="32"/>
          <w:szCs w:val="32"/>
        </w:rPr>
        <w:t>&lt;dependency&gt;</w:t>
      </w:r>
    </w:p>
    <w:p w14:paraId="37817D47" w14:textId="77777777" w:rsidR="00857420" w:rsidRPr="004F52CA" w:rsidRDefault="00857420" w:rsidP="00857420">
      <w:pPr>
        <w:rPr>
          <w:b/>
          <w:bCs/>
          <w:color w:val="000000" w:themeColor="text1"/>
          <w:sz w:val="32"/>
          <w:szCs w:val="32"/>
        </w:rPr>
      </w:pPr>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roofErr w:type="spellStart"/>
      <w:r w:rsidRPr="004F52CA">
        <w:rPr>
          <w:b/>
          <w:bCs/>
          <w:color w:val="000000" w:themeColor="text1"/>
          <w:sz w:val="32"/>
          <w:szCs w:val="32"/>
        </w:rPr>
        <w:t>org.springframework.cloud</w:t>
      </w:r>
      <w:proofErr w:type="spellEnd"/>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7DAFCFB3" w14:textId="77777777" w:rsidR="00857420" w:rsidRPr="004F52CA" w:rsidRDefault="00857420" w:rsidP="00857420">
      <w:pPr>
        <w:rPr>
          <w:b/>
          <w:bCs/>
          <w:color w:val="000000" w:themeColor="text1"/>
          <w:sz w:val="32"/>
          <w:szCs w:val="32"/>
        </w:rPr>
      </w:pPr>
      <w:r w:rsidRPr="004F52CA">
        <w:rPr>
          <w:b/>
          <w:bCs/>
          <w:color w:val="000000" w:themeColor="text1"/>
          <w:sz w:val="32"/>
          <w:szCs w:val="32"/>
        </w:rPr>
        <w:t>&lt;artifactId&gt;spring-cloud-starter-netflix-eureka-server&lt;/artifactId&gt;</w:t>
      </w:r>
    </w:p>
    <w:p w14:paraId="5CC00E18" w14:textId="77777777" w:rsidR="00857420" w:rsidRPr="004F52CA" w:rsidRDefault="00857420" w:rsidP="00857420">
      <w:pPr>
        <w:rPr>
          <w:b/>
          <w:bCs/>
          <w:color w:val="000000" w:themeColor="text1"/>
          <w:sz w:val="32"/>
          <w:szCs w:val="32"/>
        </w:rPr>
      </w:pPr>
      <w:r w:rsidRPr="004F52CA">
        <w:rPr>
          <w:b/>
          <w:bCs/>
          <w:color w:val="000000" w:themeColor="text1"/>
          <w:sz w:val="32"/>
          <w:szCs w:val="32"/>
        </w:rPr>
        <w:t>&lt;/dependency&gt;</w:t>
      </w:r>
    </w:p>
    <w:p w14:paraId="4EE9A987"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75196EB7"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roofErr w:type="spellStart"/>
      <w:r w:rsidRPr="004F52CA">
        <w:rPr>
          <w:b/>
          <w:bCs/>
          <w:color w:val="000000" w:themeColor="text1"/>
          <w:sz w:val="32"/>
          <w:szCs w:val="32"/>
        </w:rPr>
        <w:t>org.springframework.boot</w:t>
      </w:r>
      <w:proofErr w:type="spellEnd"/>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6BB9580A"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artifactId</w:t>
      </w:r>
      <w:proofErr w:type="spellEnd"/>
      <w:r w:rsidRPr="004F52CA">
        <w:rPr>
          <w:b/>
          <w:bCs/>
          <w:color w:val="000000" w:themeColor="text1"/>
          <w:sz w:val="32"/>
          <w:szCs w:val="32"/>
        </w:rPr>
        <w:t>&gt;spring-boot-</w:t>
      </w:r>
      <w:proofErr w:type="spellStart"/>
      <w:r w:rsidRPr="004F52CA">
        <w:rPr>
          <w:b/>
          <w:bCs/>
          <w:color w:val="000000" w:themeColor="text1"/>
          <w:sz w:val="32"/>
          <w:szCs w:val="32"/>
        </w:rPr>
        <w:t>devtools</w:t>
      </w:r>
      <w:proofErr w:type="spellEnd"/>
      <w:r w:rsidRPr="004F52CA">
        <w:rPr>
          <w:b/>
          <w:bCs/>
          <w:color w:val="000000" w:themeColor="text1"/>
          <w:sz w:val="32"/>
          <w:szCs w:val="32"/>
        </w:rPr>
        <w:t>&lt;/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
    <w:p w14:paraId="407377B0" w14:textId="77777777" w:rsidR="00857420" w:rsidRPr="004F52CA" w:rsidRDefault="00857420" w:rsidP="00857420">
      <w:pPr>
        <w:rPr>
          <w:b/>
          <w:bCs/>
          <w:color w:val="000000" w:themeColor="text1"/>
          <w:sz w:val="32"/>
          <w:szCs w:val="32"/>
        </w:rPr>
      </w:pPr>
      <w:r w:rsidRPr="004F52CA">
        <w:rPr>
          <w:b/>
          <w:bCs/>
          <w:color w:val="000000" w:themeColor="text1"/>
          <w:sz w:val="32"/>
          <w:szCs w:val="32"/>
        </w:rPr>
        <w:lastRenderedPageBreak/>
        <w:tab/>
      </w:r>
      <w:r w:rsidRPr="004F52CA">
        <w:rPr>
          <w:b/>
          <w:bCs/>
          <w:color w:val="000000" w:themeColor="text1"/>
          <w:sz w:val="32"/>
          <w:szCs w:val="32"/>
        </w:rPr>
        <w:tab/>
      </w:r>
      <w:r w:rsidRPr="004F52CA">
        <w:rPr>
          <w:b/>
          <w:bCs/>
          <w:color w:val="000000" w:themeColor="text1"/>
          <w:sz w:val="32"/>
          <w:szCs w:val="32"/>
        </w:rPr>
        <w:tab/>
        <w:t>&lt;scope&gt;runtime&lt;/scope&gt;</w:t>
      </w:r>
    </w:p>
    <w:p w14:paraId="28C35EC0"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&lt;optional&gt;true&lt;/optional&gt;</w:t>
      </w:r>
    </w:p>
    <w:p w14:paraId="6A16ADFC"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031D8C45" w14:textId="77777777" w:rsidR="00857420" w:rsidRPr="004F52CA" w:rsidRDefault="00857420" w:rsidP="00857420">
      <w:pPr>
        <w:rPr>
          <w:b/>
          <w:bCs/>
          <w:color w:val="000000" w:themeColor="text1"/>
          <w:sz w:val="32"/>
          <w:szCs w:val="32"/>
        </w:rPr>
      </w:pPr>
      <w:r w:rsidRPr="004F52CA">
        <w:rPr>
          <w:b/>
          <w:bCs/>
          <w:color w:val="000000" w:themeColor="text1"/>
          <w:sz w:val="32"/>
          <w:szCs w:val="32"/>
        </w:rPr>
        <w:t>3) add annotation in start class</w:t>
      </w:r>
    </w:p>
    <w:p w14:paraId="1F9ADFE0" w14:textId="77777777" w:rsidR="00857420" w:rsidRPr="004F52CA" w:rsidRDefault="00857420" w:rsidP="00857420">
      <w:pPr>
        <w:rPr>
          <w:b/>
          <w:bCs/>
          <w:color w:val="000000" w:themeColor="text1"/>
          <w:sz w:val="32"/>
          <w:szCs w:val="32"/>
        </w:rPr>
      </w:pPr>
      <w:r w:rsidRPr="004F52CA">
        <w:rPr>
          <w:b/>
          <w:bCs/>
          <w:color w:val="000000" w:themeColor="text1"/>
          <w:sz w:val="32"/>
          <w:szCs w:val="32"/>
        </w:rPr>
        <w:t>@SpringBootApplication</w:t>
      </w:r>
    </w:p>
    <w:p w14:paraId="138B5FAF" w14:textId="77777777" w:rsidR="00857420" w:rsidRPr="004F52CA" w:rsidRDefault="00857420" w:rsidP="00857420">
      <w:pPr>
        <w:rPr>
          <w:b/>
          <w:bCs/>
          <w:color w:val="000000" w:themeColor="text1"/>
          <w:sz w:val="32"/>
          <w:szCs w:val="32"/>
        </w:rPr>
      </w:pPr>
      <w:r w:rsidRPr="004F52CA">
        <w:rPr>
          <w:b/>
          <w:bCs/>
          <w:color w:val="000000" w:themeColor="text1"/>
          <w:sz w:val="32"/>
          <w:szCs w:val="32"/>
        </w:rPr>
        <w:t>@EnableEurekaServer</w:t>
      </w:r>
    </w:p>
    <w:p w14:paraId="64E275BE" w14:textId="77777777" w:rsidR="00857420" w:rsidRPr="004F52CA" w:rsidRDefault="00857420" w:rsidP="00857420">
      <w:pPr>
        <w:rPr>
          <w:b/>
          <w:bCs/>
          <w:color w:val="000000" w:themeColor="text1"/>
          <w:sz w:val="32"/>
          <w:szCs w:val="32"/>
        </w:rPr>
      </w:pPr>
      <w:r w:rsidRPr="004F52CA">
        <w:rPr>
          <w:b/>
          <w:bCs/>
          <w:color w:val="000000" w:themeColor="text1"/>
          <w:sz w:val="32"/>
          <w:szCs w:val="32"/>
        </w:rPr>
        <w:t>public class Microservice1ServiceRegistryApplication {</w:t>
      </w:r>
    </w:p>
    <w:p w14:paraId="5ECBEA90" w14:textId="77777777" w:rsidR="00857420" w:rsidRPr="004F52CA" w:rsidRDefault="00857420" w:rsidP="00857420">
      <w:pPr>
        <w:rPr>
          <w:b/>
          <w:bCs/>
          <w:color w:val="000000" w:themeColor="text1"/>
          <w:sz w:val="32"/>
          <w:szCs w:val="32"/>
        </w:rPr>
      </w:pPr>
    </w:p>
    <w:p w14:paraId="4FF28FC5" w14:textId="77777777" w:rsidR="00857420" w:rsidRPr="004F52CA" w:rsidRDefault="00857420" w:rsidP="00857420">
      <w:pPr>
        <w:rPr>
          <w:b/>
          <w:bCs/>
          <w:color w:val="000000" w:themeColor="text1"/>
          <w:sz w:val="32"/>
          <w:szCs w:val="32"/>
        </w:rPr>
      </w:pPr>
      <w:r w:rsidRPr="004F52CA">
        <w:rPr>
          <w:b/>
          <w:bCs/>
          <w:color w:val="000000" w:themeColor="text1"/>
          <w:sz w:val="32"/>
          <w:szCs w:val="32"/>
        </w:rPr>
        <w:tab/>
        <w:t xml:space="preserve">public static void main(String[] </w:t>
      </w:r>
      <w:proofErr w:type="spellStart"/>
      <w:r w:rsidRPr="004F52CA">
        <w:rPr>
          <w:b/>
          <w:bCs/>
          <w:color w:val="000000" w:themeColor="text1"/>
          <w:sz w:val="32"/>
          <w:szCs w:val="32"/>
        </w:rPr>
        <w:t>args</w:t>
      </w:r>
      <w:proofErr w:type="spellEnd"/>
      <w:r w:rsidRPr="004F52CA">
        <w:rPr>
          <w:b/>
          <w:bCs/>
          <w:color w:val="000000" w:themeColor="text1"/>
          <w:sz w:val="32"/>
          <w:szCs w:val="32"/>
        </w:rPr>
        <w:t>) {</w:t>
      </w:r>
    </w:p>
    <w:p w14:paraId="27826344"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SpringApplication.</w:t>
      </w:r>
      <w:r w:rsidRPr="004F52CA">
        <w:rPr>
          <w:b/>
          <w:bCs/>
          <w:i/>
          <w:iCs/>
          <w:color w:val="000000" w:themeColor="text1"/>
          <w:sz w:val="32"/>
          <w:szCs w:val="32"/>
        </w:rPr>
        <w:t>run</w:t>
      </w:r>
      <w:r w:rsidRPr="004F52CA">
        <w:rPr>
          <w:b/>
          <w:bCs/>
          <w:color w:val="000000" w:themeColor="text1"/>
          <w:sz w:val="32"/>
          <w:szCs w:val="32"/>
        </w:rPr>
        <w:t xml:space="preserve">(Microservice1ServiceRegistryApplication.class, </w:t>
      </w:r>
      <w:proofErr w:type="spellStart"/>
      <w:r w:rsidRPr="004F52CA">
        <w:rPr>
          <w:b/>
          <w:bCs/>
          <w:color w:val="000000" w:themeColor="text1"/>
          <w:sz w:val="32"/>
          <w:szCs w:val="32"/>
        </w:rPr>
        <w:t>args</w:t>
      </w:r>
      <w:proofErr w:type="spellEnd"/>
      <w:r w:rsidRPr="004F52CA">
        <w:rPr>
          <w:b/>
          <w:bCs/>
          <w:color w:val="000000" w:themeColor="text1"/>
          <w:sz w:val="32"/>
          <w:szCs w:val="32"/>
        </w:rPr>
        <w:t>);</w:t>
      </w:r>
    </w:p>
    <w:p w14:paraId="5026F45B" w14:textId="77777777" w:rsidR="00857420" w:rsidRPr="004F52CA" w:rsidRDefault="00857420" w:rsidP="00857420">
      <w:pPr>
        <w:rPr>
          <w:b/>
          <w:bCs/>
          <w:color w:val="000000" w:themeColor="text1"/>
          <w:sz w:val="32"/>
          <w:szCs w:val="32"/>
        </w:rPr>
      </w:pPr>
      <w:r w:rsidRPr="004F52CA">
        <w:rPr>
          <w:b/>
          <w:bCs/>
          <w:color w:val="000000" w:themeColor="text1"/>
          <w:sz w:val="32"/>
          <w:szCs w:val="32"/>
        </w:rPr>
        <w:tab/>
        <w:t>}</w:t>
      </w:r>
    </w:p>
    <w:p w14:paraId="017919EF" w14:textId="77777777" w:rsidR="00857420" w:rsidRPr="004F52CA" w:rsidRDefault="00857420" w:rsidP="00857420">
      <w:pPr>
        <w:rPr>
          <w:b/>
          <w:bCs/>
          <w:color w:val="000000" w:themeColor="text1"/>
          <w:sz w:val="32"/>
          <w:szCs w:val="32"/>
        </w:rPr>
      </w:pPr>
      <w:r w:rsidRPr="004F52CA">
        <w:rPr>
          <w:b/>
          <w:bCs/>
          <w:color w:val="000000" w:themeColor="text1"/>
          <w:sz w:val="32"/>
          <w:szCs w:val="32"/>
        </w:rPr>
        <w:t>4)Now if you run the project , the eureka server will run on port 8080…</w:t>
      </w:r>
    </w:p>
    <w:p w14:paraId="1DE49542"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You can check it in browser. type </w:t>
      </w:r>
      <w:proofErr w:type="spellStart"/>
      <w:r w:rsidRPr="004F52CA">
        <w:rPr>
          <w:b/>
          <w:bCs/>
          <w:color w:val="000000" w:themeColor="text1"/>
          <w:sz w:val="32"/>
          <w:szCs w:val="32"/>
        </w:rPr>
        <w:t>url</w:t>
      </w:r>
      <w:proofErr w:type="spellEnd"/>
      <w:r w:rsidRPr="004F52CA">
        <w:rPr>
          <w:b/>
          <w:bCs/>
          <w:color w:val="000000" w:themeColor="text1"/>
          <w:sz w:val="32"/>
          <w:szCs w:val="32"/>
        </w:rPr>
        <w:t xml:space="preserve"> </w:t>
      </w:r>
      <w:r w:rsidRPr="004F52CA">
        <w:rPr>
          <w:b/>
          <w:bCs/>
          <w:color w:val="000000" w:themeColor="text1"/>
          <w:sz w:val="32"/>
          <w:szCs w:val="32"/>
          <w:u w:val="single"/>
        </w:rPr>
        <w:t>localhost:8080</w:t>
      </w:r>
      <w:r w:rsidRPr="004F52CA">
        <w:rPr>
          <w:b/>
          <w:bCs/>
          <w:color w:val="000000" w:themeColor="text1"/>
          <w:sz w:val="32"/>
          <w:szCs w:val="32"/>
        </w:rPr>
        <w:t xml:space="preserve">   it opens eureka </w:t>
      </w:r>
      <w:proofErr w:type="spellStart"/>
      <w:r w:rsidRPr="004F52CA">
        <w:rPr>
          <w:b/>
          <w:bCs/>
          <w:color w:val="000000" w:themeColor="text1"/>
          <w:sz w:val="32"/>
          <w:szCs w:val="32"/>
        </w:rPr>
        <w:t>dashboard.you</w:t>
      </w:r>
      <w:proofErr w:type="spellEnd"/>
      <w:r w:rsidRPr="004F52CA">
        <w:rPr>
          <w:b/>
          <w:bCs/>
          <w:color w:val="000000" w:themeColor="text1"/>
          <w:sz w:val="32"/>
          <w:szCs w:val="32"/>
        </w:rPr>
        <w:t xml:space="preserve"> </w:t>
      </w:r>
      <w:proofErr w:type="spellStart"/>
      <w:r w:rsidRPr="004F52CA">
        <w:rPr>
          <w:b/>
          <w:bCs/>
          <w:color w:val="000000" w:themeColor="text1"/>
          <w:sz w:val="32"/>
          <w:szCs w:val="32"/>
        </w:rPr>
        <w:t>wont</w:t>
      </w:r>
      <w:proofErr w:type="spellEnd"/>
      <w:r w:rsidRPr="004F52CA">
        <w:rPr>
          <w:b/>
          <w:bCs/>
          <w:color w:val="000000" w:themeColor="text1"/>
          <w:sz w:val="32"/>
          <w:szCs w:val="32"/>
        </w:rPr>
        <w:t xml:space="preserve"> see any client instance registered.</w:t>
      </w:r>
    </w:p>
    <w:p w14:paraId="653EB7A1"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On port 8080 clients instances not get </w:t>
      </w:r>
      <w:proofErr w:type="spellStart"/>
      <w:r w:rsidRPr="004F52CA">
        <w:rPr>
          <w:b/>
          <w:bCs/>
          <w:color w:val="000000" w:themeColor="text1"/>
          <w:sz w:val="32"/>
          <w:szCs w:val="32"/>
        </w:rPr>
        <w:t>autoRegistered</w:t>
      </w:r>
      <w:proofErr w:type="spellEnd"/>
      <w:r w:rsidRPr="004F52CA">
        <w:rPr>
          <w:b/>
          <w:bCs/>
          <w:color w:val="000000" w:themeColor="text1"/>
          <w:sz w:val="32"/>
          <w:szCs w:val="32"/>
        </w:rPr>
        <w:t>…</w:t>
      </w:r>
    </w:p>
    <w:p w14:paraId="321778BD"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We can change port in </w:t>
      </w:r>
      <w:proofErr w:type="spellStart"/>
      <w:r w:rsidRPr="004F52CA">
        <w:rPr>
          <w:b/>
          <w:bCs/>
          <w:color w:val="000000" w:themeColor="text1"/>
          <w:sz w:val="32"/>
          <w:szCs w:val="32"/>
        </w:rPr>
        <w:t>application.yml</w:t>
      </w:r>
      <w:proofErr w:type="spellEnd"/>
      <w:r w:rsidRPr="004F52CA">
        <w:rPr>
          <w:b/>
          <w:bCs/>
          <w:color w:val="000000" w:themeColor="text1"/>
          <w:sz w:val="32"/>
          <w:szCs w:val="32"/>
        </w:rPr>
        <w:t xml:space="preserve"> file to 8761 to get clients </w:t>
      </w:r>
      <w:proofErr w:type="spellStart"/>
      <w:r w:rsidRPr="004F52CA">
        <w:rPr>
          <w:b/>
          <w:bCs/>
          <w:color w:val="000000" w:themeColor="text1"/>
          <w:sz w:val="32"/>
          <w:szCs w:val="32"/>
        </w:rPr>
        <w:t>autoRegistered</w:t>
      </w:r>
      <w:proofErr w:type="spellEnd"/>
      <w:r w:rsidRPr="004F52CA">
        <w:rPr>
          <w:b/>
          <w:bCs/>
          <w:color w:val="000000" w:themeColor="text1"/>
          <w:sz w:val="32"/>
          <w:szCs w:val="32"/>
        </w:rPr>
        <w:t xml:space="preserve"> by below code---</w:t>
      </w:r>
    </w:p>
    <w:p w14:paraId="497FB357" w14:textId="77777777" w:rsidR="00857420" w:rsidRPr="004F52CA" w:rsidRDefault="00857420" w:rsidP="00857420">
      <w:pPr>
        <w:rPr>
          <w:b/>
          <w:bCs/>
          <w:color w:val="000000" w:themeColor="text1"/>
          <w:sz w:val="32"/>
          <w:szCs w:val="32"/>
        </w:rPr>
      </w:pPr>
      <w:r w:rsidRPr="004F52CA">
        <w:rPr>
          <w:b/>
          <w:bCs/>
          <w:color w:val="000000" w:themeColor="text1"/>
          <w:sz w:val="32"/>
          <w:szCs w:val="32"/>
        </w:rPr>
        <w:t>server:</w:t>
      </w:r>
    </w:p>
    <w:p w14:paraId="430FF1CA"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port: 8761</w:t>
      </w:r>
    </w:p>
    <w:p w14:paraId="55BB9C69" w14:textId="77777777" w:rsidR="00857420" w:rsidRPr="004F52CA" w:rsidRDefault="00857420" w:rsidP="00857420">
      <w:pPr>
        <w:rPr>
          <w:b/>
          <w:bCs/>
          <w:color w:val="000000" w:themeColor="text1"/>
          <w:sz w:val="32"/>
          <w:szCs w:val="32"/>
        </w:rPr>
      </w:pPr>
    </w:p>
    <w:p w14:paraId="196C53AB"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You can check it in browser. type </w:t>
      </w:r>
      <w:proofErr w:type="spellStart"/>
      <w:r w:rsidRPr="004F52CA">
        <w:rPr>
          <w:b/>
          <w:bCs/>
          <w:color w:val="000000" w:themeColor="text1"/>
          <w:sz w:val="32"/>
          <w:szCs w:val="32"/>
        </w:rPr>
        <w:t>url</w:t>
      </w:r>
      <w:proofErr w:type="spellEnd"/>
      <w:r w:rsidRPr="004F52CA">
        <w:rPr>
          <w:b/>
          <w:bCs/>
          <w:color w:val="000000" w:themeColor="text1"/>
          <w:sz w:val="32"/>
          <w:szCs w:val="32"/>
        </w:rPr>
        <w:t xml:space="preserve"> </w:t>
      </w:r>
      <w:r w:rsidRPr="004F52CA">
        <w:rPr>
          <w:b/>
          <w:bCs/>
          <w:color w:val="000000" w:themeColor="text1"/>
          <w:sz w:val="32"/>
          <w:szCs w:val="32"/>
          <w:u w:val="single"/>
        </w:rPr>
        <w:t>localhost:8761</w:t>
      </w:r>
      <w:r w:rsidRPr="004F52CA">
        <w:rPr>
          <w:b/>
          <w:bCs/>
          <w:color w:val="000000" w:themeColor="text1"/>
          <w:sz w:val="32"/>
          <w:szCs w:val="32"/>
        </w:rPr>
        <w:t xml:space="preserve">  it opens eureka </w:t>
      </w:r>
      <w:proofErr w:type="spellStart"/>
      <w:r w:rsidRPr="004F52CA">
        <w:rPr>
          <w:b/>
          <w:bCs/>
          <w:color w:val="000000" w:themeColor="text1"/>
          <w:sz w:val="32"/>
          <w:szCs w:val="32"/>
        </w:rPr>
        <w:t>dashboard.you</w:t>
      </w:r>
      <w:proofErr w:type="spellEnd"/>
      <w:r w:rsidRPr="004F52CA">
        <w:rPr>
          <w:b/>
          <w:bCs/>
          <w:color w:val="000000" w:themeColor="text1"/>
          <w:sz w:val="32"/>
          <w:szCs w:val="32"/>
        </w:rPr>
        <w:t xml:space="preserve"> will see  client(</w:t>
      </w:r>
      <w:proofErr w:type="spellStart"/>
      <w:r w:rsidRPr="004F52CA">
        <w:rPr>
          <w:b/>
          <w:bCs/>
          <w:color w:val="000000" w:themeColor="text1"/>
          <w:sz w:val="32"/>
          <w:szCs w:val="32"/>
        </w:rPr>
        <w:t>restAPi</w:t>
      </w:r>
      <w:proofErr w:type="spellEnd"/>
      <w:r w:rsidRPr="004F52CA">
        <w:rPr>
          <w:b/>
          <w:bCs/>
          <w:color w:val="000000" w:themeColor="text1"/>
          <w:sz w:val="32"/>
          <w:szCs w:val="32"/>
        </w:rPr>
        <w:t xml:space="preserve"> projects) instance registered </w:t>
      </w:r>
      <w:r w:rsidRPr="004F52CA">
        <w:rPr>
          <w:b/>
          <w:bCs/>
          <w:color w:val="000000" w:themeColor="text1"/>
          <w:sz w:val="32"/>
          <w:szCs w:val="32"/>
        </w:rPr>
        <w:lastRenderedPageBreak/>
        <w:t xml:space="preserve">automatically. Also if you want to stop </w:t>
      </w:r>
      <w:proofErr w:type="spellStart"/>
      <w:r w:rsidRPr="004F52CA">
        <w:rPr>
          <w:b/>
          <w:bCs/>
          <w:color w:val="000000" w:themeColor="text1"/>
          <w:sz w:val="32"/>
          <w:szCs w:val="32"/>
        </w:rPr>
        <w:t>autoRegistration</w:t>
      </w:r>
      <w:proofErr w:type="spellEnd"/>
      <w:r w:rsidRPr="004F52CA">
        <w:rPr>
          <w:b/>
          <w:bCs/>
          <w:color w:val="000000" w:themeColor="text1"/>
          <w:sz w:val="32"/>
          <w:szCs w:val="32"/>
        </w:rPr>
        <w:t xml:space="preserve"> on port 8761 … we can set register-with-eureka property to false----</w:t>
      </w:r>
    </w:p>
    <w:p w14:paraId="6BD293B2" w14:textId="77777777" w:rsidR="00857420" w:rsidRPr="004F52CA" w:rsidRDefault="00857420" w:rsidP="00857420">
      <w:pPr>
        <w:rPr>
          <w:b/>
          <w:bCs/>
          <w:color w:val="000000" w:themeColor="text1"/>
          <w:sz w:val="32"/>
          <w:szCs w:val="32"/>
        </w:rPr>
      </w:pPr>
      <w:r w:rsidRPr="004F52CA">
        <w:rPr>
          <w:b/>
          <w:bCs/>
          <w:color w:val="000000" w:themeColor="text1"/>
          <w:sz w:val="32"/>
          <w:szCs w:val="32"/>
        </w:rPr>
        <w:t>eureka:</w:t>
      </w:r>
    </w:p>
    <w:p w14:paraId="087905EF"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client:</w:t>
      </w:r>
    </w:p>
    <w:p w14:paraId="25E55574"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register-with-eureka: false</w:t>
      </w:r>
    </w:p>
    <w:p w14:paraId="6A0BFC62" w14:textId="77777777" w:rsidR="00857420" w:rsidRPr="004F52CA" w:rsidRDefault="00857420" w:rsidP="00857420">
      <w:pPr>
        <w:rPr>
          <w:b/>
          <w:bCs/>
          <w:color w:val="000000" w:themeColor="text1"/>
          <w:sz w:val="32"/>
          <w:szCs w:val="32"/>
        </w:rPr>
      </w:pPr>
    </w:p>
    <w:p w14:paraId="68DE331C" w14:textId="77777777" w:rsidR="00857420" w:rsidRPr="004F52CA" w:rsidRDefault="00857420" w:rsidP="00857420">
      <w:pPr>
        <w:rPr>
          <w:b/>
          <w:bCs/>
          <w:color w:val="000000" w:themeColor="text1"/>
          <w:sz w:val="32"/>
          <w:szCs w:val="32"/>
        </w:rPr>
      </w:pPr>
      <w:r w:rsidRPr="004F52CA">
        <w:rPr>
          <w:b/>
          <w:bCs/>
          <w:color w:val="000000" w:themeColor="text1"/>
          <w:sz w:val="32"/>
          <w:szCs w:val="32"/>
        </w:rPr>
        <w:t>5)</w:t>
      </w:r>
      <w:proofErr w:type="spellStart"/>
      <w:r w:rsidRPr="004F52CA">
        <w:rPr>
          <w:b/>
          <w:bCs/>
          <w:color w:val="000000" w:themeColor="text1"/>
          <w:sz w:val="32"/>
          <w:szCs w:val="32"/>
        </w:rPr>
        <w:t>application.yml</w:t>
      </w:r>
      <w:proofErr w:type="spellEnd"/>
    </w:p>
    <w:p w14:paraId="2F5BAE83" w14:textId="77777777" w:rsidR="00857420" w:rsidRPr="004F52CA" w:rsidRDefault="00857420" w:rsidP="00857420">
      <w:pPr>
        <w:rPr>
          <w:b/>
          <w:bCs/>
          <w:color w:val="000000" w:themeColor="text1"/>
          <w:sz w:val="32"/>
          <w:szCs w:val="32"/>
        </w:rPr>
      </w:pPr>
      <w:r w:rsidRPr="004F52CA">
        <w:rPr>
          <w:b/>
          <w:bCs/>
          <w:color w:val="000000" w:themeColor="text1"/>
          <w:sz w:val="32"/>
          <w:szCs w:val="32"/>
        </w:rPr>
        <w:t>spring:</w:t>
      </w:r>
    </w:p>
    <w:p w14:paraId="6B429C4C"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application:</w:t>
      </w:r>
    </w:p>
    <w:p w14:paraId="7572FF1A"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name: microservice1_serviceRegistry</w:t>
      </w:r>
    </w:p>
    <w:p w14:paraId="57B16D13" w14:textId="77777777" w:rsidR="00857420" w:rsidRPr="004F52CA" w:rsidRDefault="00857420" w:rsidP="00857420">
      <w:pPr>
        <w:rPr>
          <w:b/>
          <w:bCs/>
          <w:color w:val="000000" w:themeColor="text1"/>
          <w:sz w:val="32"/>
          <w:szCs w:val="32"/>
        </w:rPr>
      </w:pPr>
      <w:r w:rsidRPr="004F52CA">
        <w:rPr>
          <w:b/>
          <w:bCs/>
          <w:color w:val="000000" w:themeColor="text1"/>
          <w:sz w:val="32"/>
          <w:szCs w:val="32"/>
        </w:rPr>
        <w:t>server:</w:t>
      </w:r>
    </w:p>
    <w:p w14:paraId="4CB249A5"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port: 8761</w:t>
      </w:r>
    </w:p>
    <w:p w14:paraId="6EC00D50" w14:textId="77777777" w:rsidR="00857420" w:rsidRPr="004F52CA" w:rsidRDefault="00857420" w:rsidP="00857420">
      <w:pPr>
        <w:rPr>
          <w:b/>
          <w:bCs/>
          <w:color w:val="000000" w:themeColor="text1"/>
          <w:sz w:val="32"/>
          <w:szCs w:val="32"/>
        </w:rPr>
      </w:pPr>
      <w:r w:rsidRPr="004F52CA">
        <w:rPr>
          <w:b/>
          <w:bCs/>
          <w:color w:val="000000" w:themeColor="text1"/>
          <w:sz w:val="32"/>
          <w:szCs w:val="32"/>
        </w:rPr>
        <w:t>eureka:</w:t>
      </w:r>
    </w:p>
    <w:p w14:paraId="58CBB61D"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client:</w:t>
      </w:r>
    </w:p>
    <w:p w14:paraId="1A1660B6"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register-with-eureka: false</w:t>
      </w:r>
    </w:p>
    <w:p w14:paraId="6788E85A" w14:textId="77777777" w:rsidR="00857420" w:rsidRPr="004F52CA" w:rsidRDefault="00857420" w:rsidP="00857420">
      <w:pPr>
        <w:rPr>
          <w:b/>
          <w:bCs/>
          <w:color w:val="000000" w:themeColor="text1"/>
          <w:sz w:val="32"/>
          <w:szCs w:val="32"/>
        </w:rPr>
      </w:pPr>
    </w:p>
    <w:p w14:paraId="0A46B46B" w14:textId="77777777" w:rsidR="00857420" w:rsidRPr="004F52CA" w:rsidRDefault="00857420" w:rsidP="00857420">
      <w:pPr>
        <w:rPr>
          <w:b/>
          <w:bCs/>
          <w:color w:val="000000" w:themeColor="text1"/>
          <w:sz w:val="32"/>
          <w:szCs w:val="32"/>
        </w:rPr>
      </w:pPr>
      <w:r w:rsidRPr="004F52CA">
        <w:rPr>
          <w:b/>
          <w:bCs/>
          <w:color w:val="000000" w:themeColor="text1"/>
          <w:sz w:val="32"/>
          <w:szCs w:val="32"/>
        </w:rPr>
        <w:t>################################################################################################################################</w:t>
      </w:r>
    </w:p>
    <w:p w14:paraId="558419AD" w14:textId="77777777" w:rsidR="00857420" w:rsidRPr="004F52CA" w:rsidRDefault="00857420" w:rsidP="00857420">
      <w:pPr>
        <w:rPr>
          <w:b/>
          <w:bCs/>
          <w:color w:val="000000" w:themeColor="text1"/>
          <w:sz w:val="32"/>
          <w:szCs w:val="32"/>
        </w:rPr>
      </w:pPr>
      <w:r w:rsidRPr="004F52CA">
        <w:rPr>
          <w:b/>
          <w:bCs/>
          <w:color w:val="C00000"/>
          <w:sz w:val="32"/>
          <w:szCs w:val="32"/>
        </w:rPr>
        <w:t>PROJECT-2)--------Microservice2_AdminServer project</w:t>
      </w:r>
    </w:p>
    <w:p w14:paraId="47D9F384" w14:textId="77777777" w:rsidR="00857420" w:rsidRPr="004F52CA" w:rsidRDefault="00857420" w:rsidP="00857420">
      <w:pPr>
        <w:rPr>
          <w:b/>
          <w:bCs/>
          <w:color w:val="000000" w:themeColor="text1"/>
          <w:sz w:val="32"/>
          <w:szCs w:val="32"/>
        </w:rPr>
      </w:pPr>
      <w:r w:rsidRPr="004F52CA">
        <w:rPr>
          <w:b/>
          <w:bCs/>
          <w:color w:val="000000" w:themeColor="text1"/>
          <w:sz w:val="32"/>
          <w:szCs w:val="32"/>
        </w:rPr>
        <w:t>1)create spring starter project</w:t>
      </w:r>
    </w:p>
    <w:p w14:paraId="0F5FD77D" w14:textId="77777777" w:rsidR="00857420" w:rsidRDefault="00857420" w:rsidP="00857420">
      <w:pPr>
        <w:rPr>
          <w:b/>
          <w:bCs/>
          <w:color w:val="000000" w:themeColor="text1"/>
          <w:sz w:val="32"/>
          <w:szCs w:val="32"/>
        </w:rPr>
      </w:pPr>
      <w:r w:rsidRPr="004F52CA">
        <w:rPr>
          <w:b/>
          <w:bCs/>
          <w:color w:val="000000" w:themeColor="text1"/>
          <w:sz w:val="32"/>
          <w:szCs w:val="32"/>
        </w:rPr>
        <w:t xml:space="preserve">2) add dependency </w:t>
      </w:r>
    </w:p>
    <w:p w14:paraId="6023EED3" w14:textId="729DAD3E" w:rsidR="00320D47" w:rsidRPr="004F52CA" w:rsidRDefault="00320D47" w:rsidP="00857420">
      <w:pPr>
        <w:rPr>
          <w:b/>
          <w:bCs/>
          <w:color w:val="000000" w:themeColor="text1"/>
          <w:sz w:val="32"/>
          <w:szCs w:val="32"/>
        </w:rPr>
      </w:pPr>
      <w:r>
        <w:rPr>
          <w:b/>
          <w:bCs/>
          <w:color w:val="000000" w:themeColor="text1"/>
          <w:sz w:val="32"/>
          <w:szCs w:val="32"/>
        </w:rPr>
        <w:t xml:space="preserve">Type admin </w:t>
      </w:r>
    </w:p>
    <w:p w14:paraId="6ADA834A"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&lt;dependency&gt;</w:t>
      </w:r>
    </w:p>
    <w:p w14:paraId="5BEBA684"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roofErr w:type="spellStart"/>
      <w:r w:rsidRPr="004F52CA">
        <w:rPr>
          <w:b/>
          <w:bCs/>
          <w:color w:val="000000" w:themeColor="text1"/>
          <w:sz w:val="32"/>
          <w:szCs w:val="32"/>
        </w:rPr>
        <w:t>de.codecentric</w:t>
      </w:r>
      <w:proofErr w:type="spellEnd"/>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7A6000DF" w14:textId="77777777" w:rsidR="00857420" w:rsidRPr="004F52CA" w:rsidRDefault="00857420" w:rsidP="00857420">
      <w:pPr>
        <w:rPr>
          <w:b/>
          <w:bCs/>
          <w:color w:val="000000" w:themeColor="text1"/>
          <w:sz w:val="32"/>
          <w:szCs w:val="32"/>
        </w:rPr>
      </w:pPr>
      <w:r w:rsidRPr="004F52CA">
        <w:rPr>
          <w:b/>
          <w:bCs/>
          <w:color w:val="000000" w:themeColor="text1"/>
          <w:sz w:val="32"/>
          <w:szCs w:val="32"/>
        </w:rPr>
        <w:lastRenderedPageBreak/>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artifactId</w:t>
      </w:r>
      <w:proofErr w:type="spellEnd"/>
      <w:r w:rsidRPr="004F52CA">
        <w:rPr>
          <w:b/>
          <w:bCs/>
          <w:color w:val="000000" w:themeColor="text1"/>
          <w:sz w:val="32"/>
          <w:szCs w:val="32"/>
        </w:rPr>
        <w:t>&gt;spring-boot-admin-starter-server&lt;/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
    <w:p w14:paraId="500E72EE"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555C017B"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45B1B089"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roofErr w:type="spellStart"/>
      <w:r w:rsidRPr="004F52CA">
        <w:rPr>
          <w:b/>
          <w:bCs/>
          <w:color w:val="000000" w:themeColor="text1"/>
          <w:sz w:val="32"/>
          <w:szCs w:val="32"/>
        </w:rPr>
        <w:t>org.springframework.boot</w:t>
      </w:r>
      <w:proofErr w:type="spellEnd"/>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4CCE6457"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artifactId</w:t>
      </w:r>
      <w:proofErr w:type="spellEnd"/>
      <w:r w:rsidRPr="004F52CA">
        <w:rPr>
          <w:b/>
          <w:bCs/>
          <w:color w:val="000000" w:themeColor="text1"/>
          <w:sz w:val="32"/>
          <w:szCs w:val="32"/>
        </w:rPr>
        <w:t>&gt;spring-boot-</w:t>
      </w:r>
      <w:proofErr w:type="spellStart"/>
      <w:r w:rsidRPr="004F52CA">
        <w:rPr>
          <w:b/>
          <w:bCs/>
          <w:color w:val="000000" w:themeColor="text1"/>
          <w:sz w:val="32"/>
          <w:szCs w:val="32"/>
        </w:rPr>
        <w:t>devtools</w:t>
      </w:r>
      <w:proofErr w:type="spellEnd"/>
      <w:r w:rsidRPr="004F52CA">
        <w:rPr>
          <w:b/>
          <w:bCs/>
          <w:color w:val="000000" w:themeColor="text1"/>
          <w:sz w:val="32"/>
          <w:szCs w:val="32"/>
        </w:rPr>
        <w:t>&lt;/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
    <w:p w14:paraId="24EC3F04"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&lt;scope&gt;runtime&lt;/scope&gt;</w:t>
      </w:r>
    </w:p>
    <w:p w14:paraId="163A3507"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&lt;optional&gt;true&lt;/optional&gt;</w:t>
      </w:r>
    </w:p>
    <w:p w14:paraId="52110656"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722D054E" w14:textId="77777777" w:rsidR="00857420" w:rsidRPr="004F52CA" w:rsidRDefault="00857420" w:rsidP="00857420">
      <w:pPr>
        <w:rPr>
          <w:b/>
          <w:bCs/>
          <w:color w:val="000000" w:themeColor="text1"/>
          <w:sz w:val="32"/>
          <w:szCs w:val="32"/>
        </w:rPr>
      </w:pPr>
      <w:r w:rsidRPr="004F52CA">
        <w:rPr>
          <w:b/>
          <w:bCs/>
          <w:color w:val="000000" w:themeColor="text1"/>
          <w:sz w:val="32"/>
          <w:szCs w:val="32"/>
        </w:rPr>
        <w:t>3) add annotation in start class</w:t>
      </w:r>
    </w:p>
    <w:p w14:paraId="44316909" w14:textId="77777777" w:rsidR="00857420" w:rsidRPr="004F52CA" w:rsidRDefault="00857420" w:rsidP="00857420">
      <w:pPr>
        <w:rPr>
          <w:b/>
          <w:bCs/>
          <w:color w:val="000000" w:themeColor="text1"/>
          <w:sz w:val="32"/>
          <w:szCs w:val="32"/>
        </w:rPr>
      </w:pPr>
      <w:r w:rsidRPr="004F52CA">
        <w:rPr>
          <w:b/>
          <w:bCs/>
          <w:color w:val="000000" w:themeColor="text1"/>
          <w:sz w:val="32"/>
          <w:szCs w:val="32"/>
        </w:rPr>
        <w:t>@SpringBootApplication</w:t>
      </w:r>
    </w:p>
    <w:p w14:paraId="36976718" w14:textId="77777777" w:rsidR="00857420" w:rsidRPr="004F52CA" w:rsidRDefault="00857420" w:rsidP="00857420">
      <w:pPr>
        <w:rPr>
          <w:b/>
          <w:bCs/>
          <w:color w:val="000000" w:themeColor="text1"/>
          <w:sz w:val="32"/>
          <w:szCs w:val="32"/>
        </w:rPr>
      </w:pPr>
      <w:r w:rsidRPr="004F52CA">
        <w:rPr>
          <w:b/>
          <w:bCs/>
          <w:color w:val="000000" w:themeColor="text1"/>
          <w:sz w:val="32"/>
          <w:szCs w:val="32"/>
        </w:rPr>
        <w:t>@EnableAdminServer</w:t>
      </w:r>
    </w:p>
    <w:p w14:paraId="695AE1FA" w14:textId="77777777" w:rsidR="00857420" w:rsidRPr="004F52CA" w:rsidRDefault="00857420" w:rsidP="00857420">
      <w:pPr>
        <w:rPr>
          <w:b/>
          <w:bCs/>
          <w:color w:val="000000" w:themeColor="text1"/>
          <w:sz w:val="32"/>
          <w:szCs w:val="32"/>
        </w:rPr>
      </w:pPr>
      <w:r w:rsidRPr="004F52CA">
        <w:rPr>
          <w:b/>
          <w:bCs/>
          <w:color w:val="000000" w:themeColor="text1"/>
          <w:sz w:val="32"/>
          <w:szCs w:val="32"/>
        </w:rPr>
        <w:t>public class Microservice2AdminServerApplication {</w:t>
      </w:r>
    </w:p>
    <w:p w14:paraId="5E9C20FD" w14:textId="77777777" w:rsidR="00857420" w:rsidRPr="004F52CA" w:rsidRDefault="00857420" w:rsidP="00857420">
      <w:pPr>
        <w:rPr>
          <w:b/>
          <w:bCs/>
          <w:color w:val="000000" w:themeColor="text1"/>
          <w:sz w:val="32"/>
          <w:szCs w:val="32"/>
        </w:rPr>
      </w:pPr>
    </w:p>
    <w:p w14:paraId="26AA7CB4" w14:textId="77777777" w:rsidR="00857420" w:rsidRPr="004F52CA" w:rsidRDefault="00857420" w:rsidP="00857420">
      <w:pPr>
        <w:rPr>
          <w:b/>
          <w:bCs/>
          <w:color w:val="000000" w:themeColor="text1"/>
          <w:sz w:val="32"/>
          <w:szCs w:val="32"/>
        </w:rPr>
      </w:pPr>
      <w:r w:rsidRPr="004F52CA">
        <w:rPr>
          <w:b/>
          <w:bCs/>
          <w:color w:val="000000" w:themeColor="text1"/>
          <w:sz w:val="32"/>
          <w:szCs w:val="32"/>
        </w:rPr>
        <w:tab/>
        <w:t xml:space="preserve">public static void main(String[] </w:t>
      </w:r>
      <w:proofErr w:type="spellStart"/>
      <w:r w:rsidRPr="004F52CA">
        <w:rPr>
          <w:b/>
          <w:bCs/>
          <w:color w:val="000000" w:themeColor="text1"/>
          <w:sz w:val="32"/>
          <w:szCs w:val="32"/>
        </w:rPr>
        <w:t>args</w:t>
      </w:r>
      <w:proofErr w:type="spellEnd"/>
      <w:r w:rsidRPr="004F52CA">
        <w:rPr>
          <w:b/>
          <w:bCs/>
          <w:color w:val="000000" w:themeColor="text1"/>
          <w:sz w:val="32"/>
          <w:szCs w:val="32"/>
        </w:rPr>
        <w:t>) {</w:t>
      </w:r>
    </w:p>
    <w:p w14:paraId="757EC35A"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proofErr w:type="spellStart"/>
      <w:r w:rsidRPr="004F52CA">
        <w:rPr>
          <w:b/>
          <w:bCs/>
          <w:color w:val="000000" w:themeColor="text1"/>
          <w:sz w:val="32"/>
          <w:szCs w:val="32"/>
        </w:rPr>
        <w:t>SpringApplication.</w:t>
      </w:r>
      <w:r w:rsidRPr="004F52CA">
        <w:rPr>
          <w:b/>
          <w:bCs/>
          <w:i/>
          <w:iCs/>
          <w:color w:val="000000" w:themeColor="text1"/>
          <w:sz w:val="32"/>
          <w:szCs w:val="32"/>
        </w:rPr>
        <w:t>run</w:t>
      </w:r>
      <w:proofErr w:type="spellEnd"/>
      <w:r w:rsidRPr="004F52CA">
        <w:rPr>
          <w:b/>
          <w:bCs/>
          <w:color w:val="000000" w:themeColor="text1"/>
          <w:sz w:val="32"/>
          <w:szCs w:val="32"/>
        </w:rPr>
        <w:t xml:space="preserve">(Microservice2AdminServerApplication.class, </w:t>
      </w:r>
      <w:proofErr w:type="spellStart"/>
      <w:r w:rsidRPr="004F52CA">
        <w:rPr>
          <w:b/>
          <w:bCs/>
          <w:color w:val="000000" w:themeColor="text1"/>
          <w:sz w:val="32"/>
          <w:szCs w:val="32"/>
        </w:rPr>
        <w:t>args</w:t>
      </w:r>
      <w:proofErr w:type="spellEnd"/>
      <w:r w:rsidRPr="004F52CA">
        <w:rPr>
          <w:b/>
          <w:bCs/>
          <w:color w:val="000000" w:themeColor="text1"/>
          <w:sz w:val="32"/>
          <w:szCs w:val="32"/>
        </w:rPr>
        <w:t>);</w:t>
      </w:r>
    </w:p>
    <w:p w14:paraId="1B195C38" w14:textId="77777777" w:rsidR="00857420" w:rsidRPr="004F52CA" w:rsidRDefault="00857420" w:rsidP="00857420">
      <w:pPr>
        <w:rPr>
          <w:b/>
          <w:bCs/>
          <w:color w:val="000000" w:themeColor="text1"/>
          <w:sz w:val="32"/>
          <w:szCs w:val="32"/>
        </w:rPr>
      </w:pPr>
      <w:r w:rsidRPr="004F52CA">
        <w:rPr>
          <w:b/>
          <w:bCs/>
          <w:color w:val="000000" w:themeColor="text1"/>
          <w:sz w:val="32"/>
          <w:szCs w:val="32"/>
        </w:rPr>
        <w:tab/>
        <w:t>}</w:t>
      </w:r>
    </w:p>
    <w:p w14:paraId="36F38206" w14:textId="77777777" w:rsidR="00857420" w:rsidRPr="004F52CA" w:rsidRDefault="00857420" w:rsidP="00857420">
      <w:pPr>
        <w:rPr>
          <w:b/>
          <w:bCs/>
          <w:color w:val="000000" w:themeColor="text1"/>
          <w:sz w:val="32"/>
          <w:szCs w:val="32"/>
        </w:rPr>
      </w:pPr>
    </w:p>
    <w:p w14:paraId="36CFE411" w14:textId="77777777" w:rsidR="00857420" w:rsidRPr="004F52CA" w:rsidRDefault="00857420" w:rsidP="00857420">
      <w:pPr>
        <w:rPr>
          <w:b/>
          <w:bCs/>
          <w:color w:val="000000" w:themeColor="text1"/>
          <w:sz w:val="32"/>
          <w:szCs w:val="32"/>
        </w:rPr>
      </w:pPr>
    </w:p>
    <w:p w14:paraId="606D2961"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4) write port in </w:t>
      </w:r>
      <w:proofErr w:type="spellStart"/>
      <w:r w:rsidRPr="004F52CA">
        <w:rPr>
          <w:b/>
          <w:bCs/>
          <w:color w:val="000000" w:themeColor="text1"/>
          <w:sz w:val="32"/>
          <w:szCs w:val="32"/>
        </w:rPr>
        <w:t>yml</w:t>
      </w:r>
      <w:proofErr w:type="spellEnd"/>
      <w:r w:rsidRPr="004F52CA">
        <w:rPr>
          <w:b/>
          <w:bCs/>
          <w:color w:val="000000" w:themeColor="text1"/>
          <w:sz w:val="32"/>
          <w:szCs w:val="32"/>
        </w:rPr>
        <w:t xml:space="preserve"> file to 1111 .see below code---</w:t>
      </w:r>
    </w:p>
    <w:p w14:paraId="56D959D6" w14:textId="77777777" w:rsidR="00857420" w:rsidRPr="004F52CA" w:rsidRDefault="00857420" w:rsidP="00857420">
      <w:pPr>
        <w:rPr>
          <w:b/>
          <w:bCs/>
          <w:color w:val="000000" w:themeColor="text1"/>
          <w:sz w:val="32"/>
          <w:szCs w:val="32"/>
        </w:rPr>
      </w:pPr>
      <w:r w:rsidRPr="004F52CA">
        <w:rPr>
          <w:b/>
          <w:bCs/>
          <w:color w:val="000000" w:themeColor="text1"/>
          <w:sz w:val="32"/>
          <w:szCs w:val="32"/>
        </w:rPr>
        <w:t>server:</w:t>
      </w:r>
    </w:p>
    <w:p w14:paraId="6B583A49"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port: 1111</w:t>
      </w:r>
    </w:p>
    <w:p w14:paraId="32C0F0AA" w14:textId="77777777" w:rsidR="00857420" w:rsidRPr="004F52CA" w:rsidRDefault="00857420" w:rsidP="00857420">
      <w:pPr>
        <w:rPr>
          <w:b/>
          <w:bCs/>
          <w:color w:val="000000" w:themeColor="text1"/>
          <w:sz w:val="32"/>
          <w:szCs w:val="32"/>
        </w:rPr>
      </w:pPr>
    </w:p>
    <w:p w14:paraId="2EDD8433" w14:textId="77777777" w:rsidR="00857420" w:rsidRPr="004F52CA" w:rsidRDefault="00857420" w:rsidP="00857420">
      <w:pPr>
        <w:rPr>
          <w:b/>
          <w:bCs/>
          <w:color w:val="000000" w:themeColor="text1"/>
          <w:sz w:val="32"/>
          <w:szCs w:val="32"/>
        </w:rPr>
      </w:pPr>
      <w:r w:rsidRPr="004F52CA">
        <w:rPr>
          <w:b/>
          <w:bCs/>
          <w:color w:val="000000" w:themeColor="text1"/>
          <w:sz w:val="32"/>
          <w:szCs w:val="32"/>
        </w:rPr>
        <w:lastRenderedPageBreak/>
        <w:t>Now if you run the project , the admin server will run on port 1111…</w:t>
      </w:r>
    </w:p>
    <w:p w14:paraId="03255539"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You can check it in browser. type </w:t>
      </w:r>
      <w:proofErr w:type="spellStart"/>
      <w:r w:rsidRPr="004F52CA">
        <w:rPr>
          <w:b/>
          <w:bCs/>
          <w:color w:val="000000" w:themeColor="text1"/>
          <w:sz w:val="32"/>
          <w:szCs w:val="32"/>
        </w:rPr>
        <w:t>url</w:t>
      </w:r>
      <w:proofErr w:type="spellEnd"/>
      <w:r w:rsidRPr="004F52CA">
        <w:rPr>
          <w:b/>
          <w:bCs/>
          <w:color w:val="000000" w:themeColor="text1"/>
          <w:sz w:val="32"/>
          <w:szCs w:val="32"/>
        </w:rPr>
        <w:t xml:space="preserve"> </w:t>
      </w:r>
      <w:r w:rsidRPr="004F52CA">
        <w:rPr>
          <w:b/>
          <w:bCs/>
          <w:color w:val="000000" w:themeColor="text1"/>
          <w:sz w:val="32"/>
          <w:szCs w:val="32"/>
          <w:u w:val="single"/>
        </w:rPr>
        <w:t>localhost:1111</w:t>
      </w:r>
      <w:r w:rsidRPr="004F52CA">
        <w:rPr>
          <w:b/>
          <w:bCs/>
          <w:color w:val="000000" w:themeColor="text1"/>
          <w:sz w:val="32"/>
          <w:szCs w:val="32"/>
        </w:rPr>
        <w:t xml:space="preserve">   it opens admin server dashboard.</w:t>
      </w:r>
    </w:p>
    <w:p w14:paraId="4A432421" w14:textId="77777777" w:rsidR="00857420" w:rsidRPr="004F52CA" w:rsidRDefault="00857420" w:rsidP="00857420">
      <w:pPr>
        <w:rPr>
          <w:b/>
          <w:bCs/>
          <w:color w:val="000000" w:themeColor="text1"/>
          <w:sz w:val="32"/>
          <w:szCs w:val="32"/>
        </w:rPr>
      </w:pPr>
    </w:p>
    <w:p w14:paraId="0CCDD737" w14:textId="77777777" w:rsidR="00857420" w:rsidRPr="004F52CA" w:rsidRDefault="00857420" w:rsidP="00857420">
      <w:pPr>
        <w:rPr>
          <w:b/>
          <w:bCs/>
          <w:color w:val="000000" w:themeColor="text1"/>
          <w:sz w:val="32"/>
          <w:szCs w:val="32"/>
        </w:rPr>
      </w:pPr>
    </w:p>
    <w:p w14:paraId="4FC61F90" w14:textId="77777777" w:rsidR="00857420" w:rsidRPr="004F52CA" w:rsidRDefault="00857420" w:rsidP="00857420">
      <w:pPr>
        <w:rPr>
          <w:b/>
          <w:bCs/>
          <w:color w:val="000000" w:themeColor="text1"/>
          <w:sz w:val="32"/>
          <w:szCs w:val="32"/>
        </w:rPr>
      </w:pPr>
      <w:r w:rsidRPr="004F52CA">
        <w:rPr>
          <w:b/>
          <w:bCs/>
          <w:color w:val="000000" w:themeColor="text1"/>
          <w:sz w:val="32"/>
          <w:szCs w:val="32"/>
        </w:rPr>
        <w:t>5)</w:t>
      </w:r>
      <w:proofErr w:type="spellStart"/>
      <w:r w:rsidRPr="004F52CA">
        <w:rPr>
          <w:b/>
          <w:bCs/>
          <w:color w:val="000000" w:themeColor="text1"/>
          <w:sz w:val="32"/>
          <w:szCs w:val="32"/>
        </w:rPr>
        <w:t>application.yml</w:t>
      </w:r>
      <w:proofErr w:type="spellEnd"/>
    </w:p>
    <w:p w14:paraId="7EB5B532" w14:textId="77777777" w:rsidR="00857420" w:rsidRPr="004F52CA" w:rsidRDefault="00857420" w:rsidP="00857420">
      <w:pPr>
        <w:rPr>
          <w:b/>
          <w:bCs/>
          <w:color w:val="000000" w:themeColor="text1"/>
          <w:sz w:val="32"/>
          <w:szCs w:val="32"/>
        </w:rPr>
      </w:pPr>
      <w:r w:rsidRPr="004F52CA">
        <w:rPr>
          <w:b/>
          <w:bCs/>
          <w:color w:val="000000" w:themeColor="text1"/>
          <w:sz w:val="32"/>
          <w:szCs w:val="32"/>
        </w:rPr>
        <w:t>spring:</w:t>
      </w:r>
    </w:p>
    <w:p w14:paraId="1BF52FDC"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application:</w:t>
      </w:r>
    </w:p>
    <w:p w14:paraId="2839C598"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name:  Microservice2_AdminServer</w:t>
      </w:r>
    </w:p>
    <w:p w14:paraId="4B5E1450" w14:textId="77777777" w:rsidR="00857420" w:rsidRPr="004F52CA" w:rsidRDefault="00857420" w:rsidP="00857420">
      <w:pPr>
        <w:rPr>
          <w:b/>
          <w:bCs/>
          <w:color w:val="000000" w:themeColor="text1"/>
          <w:sz w:val="32"/>
          <w:szCs w:val="32"/>
        </w:rPr>
      </w:pPr>
      <w:r w:rsidRPr="004F52CA">
        <w:rPr>
          <w:b/>
          <w:bCs/>
          <w:color w:val="000000" w:themeColor="text1"/>
          <w:sz w:val="32"/>
          <w:szCs w:val="32"/>
        </w:rPr>
        <w:t>server:</w:t>
      </w:r>
    </w:p>
    <w:p w14:paraId="733E0E76"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port: 1111</w:t>
      </w:r>
    </w:p>
    <w:p w14:paraId="2EBDB70F" w14:textId="77777777" w:rsidR="00857420" w:rsidRPr="004F52CA" w:rsidRDefault="00857420" w:rsidP="00857420">
      <w:pPr>
        <w:rPr>
          <w:b/>
          <w:bCs/>
          <w:color w:val="000000" w:themeColor="text1"/>
          <w:sz w:val="32"/>
          <w:szCs w:val="32"/>
        </w:rPr>
      </w:pPr>
    </w:p>
    <w:p w14:paraId="3F248D65"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w:t>
      </w:r>
      <w:r w:rsidRPr="004F52CA">
        <w:rPr>
          <w:b/>
          <w:bCs/>
          <w:color w:val="C00000"/>
          <w:sz w:val="32"/>
          <w:szCs w:val="32"/>
        </w:rPr>
        <w:t>PROJECT-3)--------How to start ZIPKIN server?</w:t>
      </w:r>
    </w:p>
    <w:p w14:paraId="78513873"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-type in browser </w:t>
      </w:r>
      <w:proofErr w:type="spellStart"/>
      <w:r w:rsidRPr="004F52CA">
        <w:rPr>
          <w:b/>
          <w:bCs/>
          <w:color w:val="000000" w:themeColor="text1"/>
          <w:sz w:val="32"/>
          <w:szCs w:val="32"/>
        </w:rPr>
        <w:t>zipkin</w:t>
      </w:r>
      <w:proofErr w:type="spellEnd"/>
      <w:r w:rsidRPr="004F52CA">
        <w:rPr>
          <w:b/>
          <w:bCs/>
          <w:color w:val="000000" w:themeColor="text1"/>
          <w:sz w:val="32"/>
          <w:szCs w:val="32"/>
        </w:rPr>
        <w:t xml:space="preserve"> jar download</w:t>
      </w:r>
    </w:p>
    <w:p w14:paraId="5EEF8F08"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-follow  </w:t>
      </w:r>
      <w:r w:rsidRPr="004F52CA">
        <w:rPr>
          <w:b/>
          <w:bCs/>
          <w:color w:val="000000" w:themeColor="text1"/>
          <w:sz w:val="32"/>
          <w:szCs w:val="32"/>
          <w:u w:val="single"/>
        </w:rPr>
        <w:t>zipkin.io</w:t>
      </w:r>
      <w:r w:rsidRPr="004F52CA">
        <w:rPr>
          <w:b/>
          <w:bCs/>
          <w:color w:val="000000" w:themeColor="text1"/>
          <w:sz w:val="32"/>
          <w:szCs w:val="32"/>
        </w:rPr>
        <w:t xml:space="preserve">  link. It will open </w:t>
      </w:r>
      <w:proofErr w:type="spellStart"/>
      <w:r w:rsidRPr="004F52CA">
        <w:rPr>
          <w:b/>
          <w:bCs/>
          <w:color w:val="000000" w:themeColor="text1"/>
          <w:sz w:val="32"/>
          <w:szCs w:val="32"/>
        </w:rPr>
        <w:t>zipkin</w:t>
      </w:r>
      <w:proofErr w:type="spellEnd"/>
      <w:r w:rsidRPr="004F52CA">
        <w:rPr>
          <w:b/>
          <w:bCs/>
          <w:color w:val="000000" w:themeColor="text1"/>
          <w:sz w:val="32"/>
          <w:szCs w:val="32"/>
        </w:rPr>
        <w:t xml:space="preserve"> dashboard</w:t>
      </w:r>
    </w:p>
    <w:p w14:paraId="274F1E78" w14:textId="77777777" w:rsidR="00857420" w:rsidRPr="004F52CA" w:rsidRDefault="00857420" w:rsidP="00857420">
      <w:pPr>
        <w:rPr>
          <w:b/>
          <w:bCs/>
          <w:color w:val="000000" w:themeColor="text1"/>
          <w:sz w:val="32"/>
          <w:szCs w:val="32"/>
        </w:rPr>
      </w:pPr>
      <w:r w:rsidRPr="004F52CA">
        <w:rPr>
          <w:b/>
          <w:bCs/>
          <w:color w:val="000000" w:themeColor="text1"/>
          <w:sz w:val="32"/>
          <w:szCs w:val="32"/>
        </w:rPr>
        <w:t>-scroll down you will see ‘JAVA’.. click on latest release.. it will download jar file        zipkin-server-3.4.2-exec.jar      copy this file</w:t>
      </w:r>
    </w:p>
    <w:p w14:paraId="21509F0A"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-Now create new </w:t>
      </w:r>
      <w:proofErr w:type="spellStart"/>
      <w:r w:rsidRPr="004F52CA">
        <w:rPr>
          <w:b/>
          <w:bCs/>
          <w:color w:val="000000" w:themeColor="text1"/>
          <w:sz w:val="32"/>
          <w:szCs w:val="32"/>
        </w:rPr>
        <w:t>foler</w:t>
      </w:r>
      <w:proofErr w:type="spellEnd"/>
      <w:r w:rsidRPr="004F52CA">
        <w:rPr>
          <w:b/>
          <w:bCs/>
          <w:color w:val="000000" w:themeColor="text1"/>
          <w:sz w:val="32"/>
          <w:szCs w:val="32"/>
        </w:rPr>
        <w:t xml:space="preserve"> “</w:t>
      </w:r>
      <w:proofErr w:type="spellStart"/>
      <w:r w:rsidRPr="004F52CA">
        <w:rPr>
          <w:b/>
          <w:bCs/>
          <w:color w:val="000000" w:themeColor="text1"/>
          <w:sz w:val="32"/>
          <w:szCs w:val="32"/>
        </w:rPr>
        <w:t>jarFiles</w:t>
      </w:r>
      <w:proofErr w:type="spellEnd"/>
      <w:r w:rsidRPr="004F52CA">
        <w:rPr>
          <w:b/>
          <w:bCs/>
          <w:color w:val="000000" w:themeColor="text1"/>
          <w:sz w:val="32"/>
          <w:szCs w:val="32"/>
        </w:rPr>
        <w:t>” on desktop.   Paste the file into this folder.</w:t>
      </w:r>
    </w:p>
    <w:p w14:paraId="2CF1F403"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-use </w:t>
      </w:r>
      <w:proofErr w:type="spellStart"/>
      <w:r w:rsidRPr="004F52CA">
        <w:rPr>
          <w:b/>
          <w:bCs/>
          <w:color w:val="000000" w:themeColor="text1"/>
          <w:sz w:val="32"/>
          <w:szCs w:val="32"/>
        </w:rPr>
        <w:t>cmd</w:t>
      </w:r>
      <w:proofErr w:type="spellEnd"/>
      <w:r w:rsidRPr="004F52CA">
        <w:rPr>
          <w:b/>
          <w:bCs/>
          <w:color w:val="000000" w:themeColor="text1"/>
          <w:sz w:val="32"/>
          <w:szCs w:val="32"/>
        </w:rPr>
        <w:t xml:space="preserve"> on this folder “</w:t>
      </w:r>
      <w:proofErr w:type="spellStart"/>
      <w:r w:rsidRPr="004F52CA">
        <w:rPr>
          <w:b/>
          <w:bCs/>
          <w:color w:val="000000" w:themeColor="text1"/>
          <w:sz w:val="32"/>
          <w:szCs w:val="32"/>
        </w:rPr>
        <w:t>jarFiles</w:t>
      </w:r>
      <w:proofErr w:type="spellEnd"/>
      <w:r w:rsidRPr="004F52CA">
        <w:rPr>
          <w:b/>
          <w:bCs/>
          <w:color w:val="000000" w:themeColor="text1"/>
          <w:sz w:val="32"/>
          <w:szCs w:val="32"/>
        </w:rPr>
        <w:t>” ….</w:t>
      </w:r>
    </w:p>
    <w:p w14:paraId="592AE577" w14:textId="77777777" w:rsidR="00857420" w:rsidRPr="004F52CA" w:rsidRDefault="00857420" w:rsidP="00857420">
      <w:pPr>
        <w:rPr>
          <w:b/>
          <w:bCs/>
          <w:color w:val="000000" w:themeColor="text1"/>
          <w:sz w:val="32"/>
          <w:szCs w:val="32"/>
        </w:rPr>
      </w:pPr>
      <w:r w:rsidRPr="004F52CA">
        <w:rPr>
          <w:b/>
          <w:bCs/>
          <w:color w:val="000000" w:themeColor="text1"/>
          <w:sz w:val="32"/>
          <w:szCs w:val="32"/>
        </w:rPr>
        <w:t>-run jar file by below command</w:t>
      </w:r>
    </w:p>
    <w:p w14:paraId="5DB1DFEB"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java -jar zipkin-server-3.4.2-exec.jar      </w:t>
      </w:r>
    </w:p>
    <w:p w14:paraId="0BE82479" w14:textId="77777777" w:rsidR="00857420" w:rsidRPr="004F52CA" w:rsidRDefault="00857420" w:rsidP="00857420">
      <w:pPr>
        <w:rPr>
          <w:b/>
          <w:bCs/>
          <w:color w:val="000000" w:themeColor="text1"/>
          <w:sz w:val="32"/>
          <w:szCs w:val="32"/>
        </w:rPr>
      </w:pPr>
      <w:r w:rsidRPr="004F52CA">
        <w:rPr>
          <w:b/>
          <w:bCs/>
          <w:color w:val="000000" w:themeColor="text1"/>
          <w:sz w:val="32"/>
          <w:szCs w:val="32"/>
        </w:rPr>
        <w:lastRenderedPageBreak/>
        <w:t>Zipkin server will start on port 9411 automatically</w:t>
      </w:r>
    </w:p>
    <w:p w14:paraId="63CBF139"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-type </w:t>
      </w:r>
      <w:proofErr w:type="spellStart"/>
      <w:r w:rsidRPr="004F52CA">
        <w:rPr>
          <w:b/>
          <w:bCs/>
          <w:color w:val="000000" w:themeColor="text1"/>
          <w:sz w:val="32"/>
          <w:szCs w:val="32"/>
        </w:rPr>
        <w:t>url</w:t>
      </w:r>
      <w:proofErr w:type="spellEnd"/>
      <w:r w:rsidRPr="004F52CA">
        <w:rPr>
          <w:b/>
          <w:bCs/>
          <w:color w:val="000000" w:themeColor="text1"/>
          <w:sz w:val="32"/>
          <w:szCs w:val="32"/>
        </w:rPr>
        <w:t xml:space="preserve"> localhost:9411      it opens </w:t>
      </w:r>
      <w:proofErr w:type="spellStart"/>
      <w:r w:rsidRPr="004F52CA">
        <w:rPr>
          <w:b/>
          <w:bCs/>
          <w:color w:val="000000" w:themeColor="text1"/>
          <w:sz w:val="32"/>
          <w:szCs w:val="32"/>
        </w:rPr>
        <w:t>zipkin</w:t>
      </w:r>
      <w:proofErr w:type="spellEnd"/>
      <w:r w:rsidRPr="004F52CA">
        <w:rPr>
          <w:b/>
          <w:bCs/>
          <w:color w:val="000000" w:themeColor="text1"/>
          <w:sz w:val="32"/>
          <w:szCs w:val="32"/>
        </w:rPr>
        <w:t xml:space="preserve"> dashboard</w:t>
      </w:r>
    </w:p>
    <w:p w14:paraId="21F20B8C" w14:textId="77777777" w:rsidR="00857420" w:rsidRPr="004F52CA" w:rsidRDefault="00857420" w:rsidP="00857420">
      <w:pPr>
        <w:rPr>
          <w:b/>
          <w:bCs/>
          <w:color w:val="000000" w:themeColor="text1"/>
          <w:sz w:val="32"/>
          <w:szCs w:val="32"/>
        </w:rPr>
      </w:pPr>
    </w:p>
    <w:p w14:paraId="5DB1CCA7" w14:textId="77777777" w:rsidR="00857420" w:rsidRPr="004F52CA" w:rsidRDefault="00857420" w:rsidP="00857420">
      <w:pPr>
        <w:rPr>
          <w:b/>
          <w:bCs/>
          <w:color w:val="000000" w:themeColor="text1"/>
          <w:sz w:val="32"/>
          <w:szCs w:val="32"/>
        </w:rPr>
      </w:pPr>
      <w:r w:rsidRPr="004F52CA">
        <w:rPr>
          <w:b/>
          <w:bCs/>
          <w:color w:val="000000" w:themeColor="text1"/>
          <w:sz w:val="32"/>
          <w:szCs w:val="32"/>
        </w:rPr>
        <w:t>Application                                               ports</w:t>
      </w:r>
    </w:p>
    <w:p w14:paraId="090517DC"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Zipkin server                                            9411 </w:t>
      </w:r>
    </w:p>
    <w:p w14:paraId="237109B2" w14:textId="77777777" w:rsidR="00857420" w:rsidRPr="004F52CA" w:rsidRDefault="00857420" w:rsidP="00857420">
      <w:pPr>
        <w:rPr>
          <w:b/>
          <w:bCs/>
          <w:color w:val="000000" w:themeColor="text1"/>
          <w:sz w:val="32"/>
          <w:szCs w:val="32"/>
        </w:rPr>
      </w:pPr>
      <w:proofErr w:type="spellStart"/>
      <w:r w:rsidRPr="004F52CA">
        <w:rPr>
          <w:b/>
          <w:bCs/>
          <w:color w:val="000000" w:themeColor="text1"/>
          <w:sz w:val="32"/>
          <w:szCs w:val="32"/>
        </w:rPr>
        <w:t>AdminServer</w:t>
      </w:r>
      <w:proofErr w:type="spellEnd"/>
      <w:r w:rsidRPr="004F52CA">
        <w:rPr>
          <w:b/>
          <w:bCs/>
          <w:color w:val="000000" w:themeColor="text1"/>
          <w:sz w:val="32"/>
          <w:szCs w:val="32"/>
        </w:rPr>
        <w:t xml:space="preserve">                                            1111</w:t>
      </w:r>
    </w:p>
    <w:p w14:paraId="428DC309" w14:textId="77777777" w:rsidR="00857420" w:rsidRPr="004F52CA" w:rsidRDefault="00857420" w:rsidP="00857420">
      <w:pPr>
        <w:rPr>
          <w:b/>
          <w:bCs/>
          <w:color w:val="000000" w:themeColor="text1"/>
          <w:sz w:val="32"/>
          <w:szCs w:val="32"/>
        </w:rPr>
      </w:pPr>
      <w:r w:rsidRPr="004F52CA">
        <w:rPr>
          <w:b/>
          <w:bCs/>
          <w:color w:val="000000" w:themeColor="text1"/>
          <w:sz w:val="32"/>
          <w:szCs w:val="32"/>
        </w:rPr>
        <w:t>Eureka                                                        8761</w:t>
      </w:r>
    </w:p>
    <w:p w14:paraId="53801426" w14:textId="77777777" w:rsidR="00857420" w:rsidRPr="004F52CA" w:rsidRDefault="00857420" w:rsidP="00857420">
      <w:pPr>
        <w:rPr>
          <w:b/>
          <w:bCs/>
          <w:color w:val="000000" w:themeColor="text1"/>
          <w:sz w:val="32"/>
          <w:szCs w:val="32"/>
        </w:rPr>
      </w:pPr>
      <w:r w:rsidRPr="004F52CA">
        <w:rPr>
          <w:b/>
          <w:bCs/>
          <w:color w:val="000000" w:themeColor="text1"/>
          <w:sz w:val="32"/>
          <w:szCs w:val="32"/>
        </w:rPr>
        <w:t>Greet API                                                    9091</w:t>
      </w:r>
    </w:p>
    <w:p w14:paraId="7391D483" w14:textId="77777777" w:rsidR="00857420" w:rsidRPr="004F52CA" w:rsidRDefault="00857420" w:rsidP="00857420">
      <w:pPr>
        <w:rPr>
          <w:b/>
          <w:bCs/>
          <w:color w:val="000000" w:themeColor="text1"/>
          <w:sz w:val="32"/>
          <w:szCs w:val="32"/>
        </w:rPr>
      </w:pPr>
      <w:proofErr w:type="spellStart"/>
      <w:r w:rsidRPr="004F52CA">
        <w:rPr>
          <w:b/>
          <w:bCs/>
          <w:color w:val="000000" w:themeColor="text1"/>
          <w:sz w:val="32"/>
          <w:szCs w:val="32"/>
        </w:rPr>
        <w:t>WelCome</w:t>
      </w:r>
      <w:proofErr w:type="spellEnd"/>
      <w:r w:rsidRPr="004F52CA">
        <w:rPr>
          <w:b/>
          <w:bCs/>
          <w:color w:val="000000" w:themeColor="text1"/>
          <w:sz w:val="32"/>
          <w:szCs w:val="32"/>
        </w:rPr>
        <w:t xml:space="preserve"> API                                            8081</w:t>
      </w:r>
    </w:p>
    <w:p w14:paraId="3C929635" w14:textId="77777777" w:rsidR="00857420" w:rsidRPr="004F52CA" w:rsidRDefault="00857420" w:rsidP="00857420">
      <w:pPr>
        <w:rPr>
          <w:b/>
          <w:bCs/>
          <w:color w:val="000000" w:themeColor="text1"/>
          <w:sz w:val="32"/>
          <w:szCs w:val="32"/>
        </w:rPr>
      </w:pPr>
    </w:p>
    <w:p w14:paraId="5E994964" w14:textId="77777777" w:rsidR="00857420" w:rsidRPr="004F52CA" w:rsidRDefault="00857420" w:rsidP="00857420">
      <w:pPr>
        <w:rPr>
          <w:b/>
          <w:bCs/>
          <w:color w:val="C00000"/>
          <w:sz w:val="32"/>
          <w:szCs w:val="32"/>
        </w:rPr>
      </w:pPr>
      <w:r w:rsidRPr="004F52CA">
        <w:rPr>
          <w:b/>
          <w:bCs/>
          <w:color w:val="C00000"/>
          <w:sz w:val="32"/>
          <w:szCs w:val="32"/>
          <w:u w:val="single"/>
        </w:rPr>
        <w:t xml:space="preserve">MICROSERVICE PROJECT 4) </w:t>
      </w:r>
      <w:r w:rsidRPr="004F52CA">
        <w:rPr>
          <w:b/>
          <w:bCs/>
          <w:color w:val="C00000"/>
          <w:sz w:val="32"/>
          <w:szCs w:val="32"/>
        </w:rPr>
        <w:t xml:space="preserve">:-      </w:t>
      </w:r>
      <w:proofErr w:type="spellStart"/>
      <w:r w:rsidRPr="004F52CA">
        <w:rPr>
          <w:b/>
          <w:bCs/>
          <w:color w:val="C00000"/>
          <w:sz w:val="32"/>
          <w:szCs w:val="32"/>
        </w:rPr>
        <w:t>RESTAPIproject</w:t>
      </w:r>
      <w:proofErr w:type="spellEnd"/>
      <w:r w:rsidRPr="004F52CA">
        <w:rPr>
          <w:b/>
          <w:bCs/>
          <w:color w:val="C00000"/>
          <w:sz w:val="32"/>
          <w:szCs w:val="32"/>
        </w:rPr>
        <w:t xml:space="preserve">  </w:t>
      </w:r>
      <w:proofErr w:type="spellStart"/>
      <w:r w:rsidRPr="004F52CA">
        <w:rPr>
          <w:b/>
          <w:bCs/>
          <w:color w:val="C00000"/>
          <w:sz w:val="32"/>
          <w:szCs w:val="32"/>
        </w:rPr>
        <w:t>microservice_GreetAPI</w:t>
      </w:r>
      <w:proofErr w:type="spellEnd"/>
      <w:r w:rsidRPr="004F52CA">
        <w:rPr>
          <w:b/>
          <w:bCs/>
          <w:color w:val="C00000"/>
          <w:sz w:val="32"/>
          <w:szCs w:val="32"/>
        </w:rPr>
        <w:t xml:space="preserve"> COMMUNICATING WITH RESTAPI project </w:t>
      </w:r>
      <w:proofErr w:type="spellStart"/>
      <w:r w:rsidRPr="004F52CA">
        <w:rPr>
          <w:b/>
          <w:bCs/>
          <w:color w:val="C00000"/>
          <w:sz w:val="32"/>
          <w:szCs w:val="32"/>
        </w:rPr>
        <w:t>microservice_WelcomeAPI</w:t>
      </w:r>
      <w:proofErr w:type="spellEnd"/>
      <w:r w:rsidRPr="004F52CA">
        <w:rPr>
          <w:b/>
          <w:bCs/>
          <w:color w:val="C00000"/>
          <w:sz w:val="32"/>
          <w:szCs w:val="32"/>
        </w:rPr>
        <w:t xml:space="preserve"> USING FEIGN CLIENT</w:t>
      </w:r>
    </w:p>
    <w:p w14:paraId="706A16B9" w14:textId="77777777" w:rsidR="003D617D" w:rsidRDefault="00857420" w:rsidP="00857420">
      <w:pPr>
        <w:rPr>
          <w:color w:val="C00000"/>
          <w:sz w:val="32"/>
          <w:szCs w:val="32"/>
        </w:rPr>
      </w:pPr>
      <w:r w:rsidRPr="004F52CA">
        <w:rPr>
          <w:color w:val="C00000"/>
          <w:sz w:val="32"/>
          <w:szCs w:val="32"/>
        </w:rPr>
        <w:t>STEP0)</w:t>
      </w:r>
      <w:r w:rsidR="003D617D">
        <w:rPr>
          <w:color w:val="C00000"/>
          <w:sz w:val="32"/>
          <w:szCs w:val="32"/>
        </w:rPr>
        <w:t>CREATING SERVER PROJECTS</w:t>
      </w:r>
    </w:p>
    <w:p w14:paraId="39A16EE0" w14:textId="2BC2EF7B" w:rsidR="00857420" w:rsidRPr="004F52CA" w:rsidRDefault="00857420" w:rsidP="00857420">
      <w:pPr>
        <w:rPr>
          <w:color w:val="C00000"/>
          <w:sz w:val="32"/>
          <w:szCs w:val="32"/>
        </w:rPr>
      </w:pPr>
      <w:r w:rsidRPr="004F52CA">
        <w:rPr>
          <w:color w:val="C00000"/>
          <w:sz w:val="32"/>
          <w:szCs w:val="32"/>
        </w:rPr>
        <w:t xml:space="preserve"> create two spring boot projects 1)</w:t>
      </w:r>
      <w:r w:rsidRPr="004F52CA">
        <w:rPr>
          <w:color w:val="C00000"/>
          <w:sz w:val="32"/>
          <w:szCs w:val="32"/>
          <w:u w:val="single"/>
        </w:rPr>
        <w:t>eureka server service registry</w:t>
      </w:r>
      <w:r w:rsidRPr="004F52CA">
        <w:rPr>
          <w:color w:val="C00000"/>
          <w:sz w:val="32"/>
          <w:szCs w:val="32"/>
        </w:rPr>
        <w:t xml:space="preserve"> project , 2)</w:t>
      </w:r>
      <w:r w:rsidRPr="004F52CA">
        <w:rPr>
          <w:color w:val="C00000"/>
          <w:sz w:val="32"/>
          <w:szCs w:val="32"/>
          <w:u w:val="single"/>
        </w:rPr>
        <w:t>admin server project</w:t>
      </w:r>
      <w:r w:rsidRPr="004F52CA">
        <w:rPr>
          <w:color w:val="C00000"/>
          <w:sz w:val="32"/>
          <w:szCs w:val="32"/>
        </w:rPr>
        <w:t xml:space="preserve"> and run these servers on their ports by run as -&gt; spring boot app.. then we can see their dashboard in browser by </w:t>
      </w:r>
      <w:proofErr w:type="spellStart"/>
      <w:r w:rsidRPr="004F52CA">
        <w:rPr>
          <w:color w:val="C00000"/>
          <w:sz w:val="32"/>
          <w:szCs w:val="32"/>
        </w:rPr>
        <w:t>url</w:t>
      </w:r>
      <w:proofErr w:type="spellEnd"/>
      <w:r w:rsidRPr="004F52CA">
        <w:rPr>
          <w:color w:val="C00000"/>
          <w:sz w:val="32"/>
          <w:szCs w:val="32"/>
        </w:rPr>
        <w:t xml:space="preserve"> </w:t>
      </w:r>
      <w:proofErr w:type="spellStart"/>
      <w:r w:rsidRPr="004F52CA">
        <w:rPr>
          <w:color w:val="C00000"/>
          <w:sz w:val="32"/>
          <w:szCs w:val="32"/>
        </w:rPr>
        <w:t>localhost:port</w:t>
      </w:r>
      <w:proofErr w:type="spellEnd"/>
      <w:r w:rsidRPr="004F52CA">
        <w:rPr>
          <w:color w:val="C00000"/>
          <w:sz w:val="32"/>
          <w:szCs w:val="32"/>
        </w:rPr>
        <w:t xml:space="preserve">… </w:t>
      </w:r>
    </w:p>
    <w:p w14:paraId="01275049" w14:textId="77777777" w:rsidR="00857420" w:rsidRPr="004F52CA" w:rsidRDefault="00857420" w:rsidP="00857420">
      <w:pPr>
        <w:rPr>
          <w:color w:val="C00000"/>
          <w:sz w:val="32"/>
          <w:szCs w:val="32"/>
        </w:rPr>
      </w:pPr>
      <w:r w:rsidRPr="004F52CA">
        <w:rPr>
          <w:color w:val="C00000"/>
          <w:sz w:val="32"/>
          <w:szCs w:val="32"/>
        </w:rPr>
        <w:t xml:space="preserve">      also run </w:t>
      </w:r>
      <w:proofErr w:type="spellStart"/>
      <w:r w:rsidRPr="004F52CA">
        <w:rPr>
          <w:color w:val="C00000"/>
          <w:sz w:val="32"/>
          <w:szCs w:val="32"/>
        </w:rPr>
        <w:t>zipkin</w:t>
      </w:r>
      <w:proofErr w:type="spellEnd"/>
      <w:r w:rsidRPr="004F52CA">
        <w:rPr>
          <w:color w:val="C00000"/>
          <w:sz w:val="32"/>
          <w:szCs w:val="32"/>
        </w:rPr>
        <w:t xml:space="preserve"> server in </w:t>
      </w:r>
      <w:proofErr w:type="spellStart"/>
      <w:r w:rsidRPr="004F52CA">
        <w:rPr>
          <w:color w:val="C00000"/>
          <w:sz w:val="32"/>
          <w:szCs w:val="32"/>
        </w:rPr>
        <w:t>cmd</w:t>
      </w:r>
      <w:proofErr w:type="spellEnd"/>
      <w:r w:rsidRPr="004F52CA">
        <w:rPr>
          <w:color w:val="C00000"/>
          <w:sz w:val="32"/>
          <w:szCs w:val="32"/>
        </w:rPr>
        <w:t xml:space="preserve"> directly  and see its dashboard in browser . No need to create </w:t>
      </w:r>
      <w:proofErr w:type="spellStart"/>
      <w:r w:rsidRPr="004F52CA">
        <w:rPr>
          <w:color w:val="C00000"/>
          <w:sz w:val="32"/>
          <w:szCs w:val="32"/>
        </w:rPr>
        <w:t>zipkin</w:t>
      </w:r>
      <w:proofErr w:type="spellEnd"/>
      <w:r w:rsidRPr="004F52CA">
        <w:rPr>
          <w:color w:val="C00000"/>
          <w:sz w:val="32"/>
          <w:szCs w:val="32"/>
        </w:rPr>
        <w:t xml:space="preserve"> server project in spring boot.</w:t>
      </w:r>
    </w:p>
    <w:p w14:paraId="6C3DD3F7" w14:textId="77777777" w:rsidR="003D617D" w:rsidRDefault="00857420" w:rsidP="00857420">
      <w:pPr>
        <w:rPr>
          <w:color w:val="C00000"/>
          <w:sz w:val="32"/>
          <w:szCs w:val="32"/>
        </w:rPr>
      </w:pPr>
      <w:r w:rsidRPr="004F52CA">
        <w:rPr>
          <w:color w:val="C00000"/>
          <w:sz w:val="32"/>
          <w:szCs w:val="32"/>
        </w:rPr>
        <w:t>STEP1)</w:t>
      </w:r>
      <w:r w:rsidR="003D617D">
        <w:rPr>
          <w:color w:val="C00000"/>
          <w:sz w:val="32"/>
          <w:szCs w:val="32"/>
        </w:rPr>
        <w:t>CREATING REST API PROJECTS</w:t>
      </w:r>
    </w:p>
    <w:p w14:paraId="5C3FA9E1" w14:textId="2A82853A" w:rsidR="00857420" w:rsidRPr="004F52CA" w:rsidRDefault="00857420" w:rsidP="00857420">
      <w:pPr>
        <w:rPr>
          <w:color w:val="C00000"/>
          <w:sz w:val="32"/>
          <w:szCs w:val="32"/>
        </w:rPr>
      </w:pPr>
      <w:r w:rsidRPr="004F52CA">
        <w:rPr>
          <w:color w:val="C00000"/>
          <w:sz w:val="32"/>
          <w:szCs w:val="32"/>
        </w:rPr>
        <w:t xml:space="preserve"> we need create  two as usual </w:t>
      </w:r>
      <w:proofErr w:type="spellStart"/>
      <w:r w:rsidRPr="004F52CA">
        <w:rPr>
          <w:color w:val="C00000"/>
          <w:sz w:val="32"/>
          <w:szCs w:val="32"/>
        </w:rPr>
        <w:t>restApi</w:t>
      </w:r>
      <w:proofErr w:type="spellEnd"/>
      <w:r w:rsidRPr="004F52CA">
        <w:rPr>
          <w:color w:val="C00000"/>
          <w:sz w:val="32"/>
          <w:szCs w:val="32"/>
        </w:rPr>
        <w:t xml:space="preserve"> projects and run them on their ports. So these two projects run as clients( APIs) and will be detected by above 3 servers in dashboards in </w:t>
      </w:r>
      <w:proofErr w:type="spellStart"/>
      <w:r w:rsidRPr="004F52CA">
        <w:rPr>
          <w:color w:val="C00000"/>
          <w:sz w:val="32"/>
          <w:szCs w:val="32"/>
        </w:rPr>
        <w:t>browzers</w:t>
      </w:r>
      <w:proofErr w:type="spellEnd"/>
      <w:r w:rsidRPr="004F52CA">
        <w:rPr>
          <w:color w:val="C00000"/>
          <w:sz w:val="32"/>
          <w:szCs w:val="32"/>
        </w:rPr>
        <w:t>)</w:t>
      </w:r>
    </w:p>
    <w:p w14:paraId="116500C6" w14:textId="77777777" w:rsidR="00857420" w:rsidRPr="004F52CA" w:rsidRDefault="00857420" w:rsidP="00857420">
      <w:pPr>
        <w:pStyle w:val="ListParagraph"/>
        <w:numPr>
          <w:ilvl w:val="0"/>
          <w:numId w:val="1"/>
        </w:numPr>
        <w:rPr>
          <w:b/>
          <w:bCs/>
          <w:color w:val="C00000"/>
          <w:sz w:val="32"/>
          <w:szCs w:val="32"/>
        </w:rPr>
      </w:pPr>
      <w:proofErr w:type="spellStart"/>
      <w:r w:rsidRPr="004F52CA">
        <w:rPr>
          <w:b/>
          <w:bCs/>
          <w:color w:val="C00000"/>
          <w:sz w:val="32"/>
          <w:szCs w:val="32"/>
        </w:rPr>
        <w:t>microservice_WelcomeAPI</w:t>
      </w:r>
      <w:proofErr w:type="spellEnd"/>
      <w:r w:rsidRPr="004F52CA">
        <w:rPr>
          <w:b/>
          <w:bCs/>
          <w:color w:val="C00000"/>
          <w:sz w:val="32"/>
          <w:szCs w:val="32"/>
        </w:rPr>
        <w:t xml:space="preserve"> (port 8081)</w:t>
      </w:r>
    </w:p>
    <w:p w14:paraId="6ADB5750" w14:textId="77777777" w:rsidR="00857420" w:rsidRPr="004F52CA" w:rsidRDefault="00857420" w:rsidP="00857420">
      <w:pPr>
        <w:ind w:left="360"/>
        <w:rPr>
          <w:b/>
          <w:bCs/>
          <w:color w:val="C00000"/>
          <w:sz w:val="32"/>
          <w:szCs w:val="32"/>
        </w:rPr>
      </w:pPr>
      <w:r w:rsidRPr="004F52CA">
        <w:rPr>
          <w:b/>
          <w:bCs/>
          <w:color w:val="C00000"/>
          <w:sz w:val="32"/>
          <w:szCs w:val="32"/>
        </w:rPr>
        <w:t>2)</w:t>
      </w:r>
      <w:r w:rsidRPr="004F52CA">
        <w:rPr>
          <w:color w:val="C00000"/>
          <w:sz w:val="32"/>
          <w:szCs w:val="32"/>
        </w:rPr>
        <w:t xml:space="preserve"> </w:t>
      </w:r>
      <w:proofErr w:type="spellStart"/>
      <w:r w:rsidRPr="004F52CA">
        <w:rPr>
          <w:b/>
          <w:bCs/>
          <w:color w:val="C00000"/>
          <w:sz w:val="32"/>
          <w:szCs w:val="32"/>
        </w:rPr>
        <w:t>microservice_GreetAPI</w:t>
      </w:r>
      <w:proofErr w:type="spellEnd"/>
      <w:r w:rsidRPr="004F52CA">
        <w:rPr>
          <w:b/>
          <w:bCs/>
          <w:color w:val="C00000"/>
          <w:sz w:val="32"/>
          <w:szCs w:val="32"/>
        </w:rPr>
        <w:t>(9091)</w:t>
      </w:r>
    </w:p>
    <w:p w14:paraId="7BB1786B" w14:textId="77777777" w:rsidR="00857420" w:rsidRPr="004F52CA" w:rsidRDefault="00857420" w:rsidP="00857420">
      <w:pPr>
        <w:ind w:left="360"/>
        <w:rPr>
          <w:color w:val="C00000"/>
          <w:sz w:val="32"/>
          <w:szCs w:val="32"/>
        </w:rPr>
      </w:pPr>
      <w:r w:rsidRPr="004F52CA">
        <w:rPr>
          <w:color w:val="C00000"/>
          <w:sz w:val="32"/>
          <w:szCs w:val="32"/>
        </w:rPr>
        <w:lastRenderedPageBreak/>
        <w:t xml:space="preserve"> so we need add dependency spring-web-starter in both projects . we can add also spring-dev-tools dependency in pom.xml to </w:t>
      </w:r>
      <w:proofErr w:type="spellStart"/>
      <w:r w:rsidRPr="004F52CA">
        <w:rPr>
          <w:color w:val="C00000"/>
          <w:sz w:val="32"/>
          <w:szCs w:val="32"/>
        </w:rPr>
        <w:t>autoRestart</w:t>
      </w:r>
      <w:proofErr w:type="spellEnd"/>
      <w:r w:rsidRPr="004F52CA">
        <w:rPr>
          <w:color w:val="C00000"/>
          <w:sz w:val="32"/>
          <w:szCs w:val="32"/>
        </w:rPr>
        <w:t xml:space="preserve"> the projects on saving them.</w:t>
      </w:r>
    </w:p>
    <w:p w14:paraId="04D59E3C" w14:textId="122427FC" w:rsidR="003D617D" w:rsidRDefault="00857420" w:rsidP="00857420">
      <w:pPr>
        <w:ind w:left="360"/>
        <w:rPr>
          <w:color w:val="002060"/>
          <w:sz w:val="32"/>
          <w:szCs w:val="32"/>
        </w:rPr>
      </w:pPr>
      <w:r w:rsidRPr="004F52CA">
        <w:rPr>
          <w:color w:val="002060"/>
          <w:sz w:val="32"/>
          <w:szCs w:val="32"/>
        </w:rPr>
        <w:t xml:space="preserve">Note:-  we say these two </w:t>
      </w:r>
      <w:proofErr w:type="spellStart"/>
      <w:r w:rsidRPr="004F52CA">
        <w:rPr>
          <w:color w:val="002060"/>
          <w:sz w:val="32"/>
          <w:szCs w:val="32"/>
        </w:rPr>
        <w:t>restAPI</w:t>
      </w:r>
      <w:proofErr w:type="spellEnd"/>
      <w:r w:rsidRPr="004F52CA">
        <w:rPr>
          <w:color w:val="002060"/>
          <w:sz w:val="32"/>
          <w:szCs w:val="32"/>
        </w:rPr>
        <w:t xml:space="preserve"> projects act as clients to above 3 mentioned  servers .After running these two </w:t>
      </w:r>
      <w:proofErr w:type="spellStart"/>
      <w:r w:rsidRPr="004F52CA">
        <w:rPr>
          <w:color w:val="002060"/>
          <w:sz w:val="32"/>
          <w:szCs w:val="32"/>
        </w:rPr>
        <w:t>restAPI</w:t>
      </w:r>
      <w:proofErr w:type="spellEnd"/>
      <w:r w:rsidRPr="004F52CA">
        <w:rPr>
          <w:color w:val="002060"/>
          <w:sz w:val="32"/>
          <w:szCs w:val="32"/>
        </w:rPr>
        <w:t xml:space="preserve"> projects we also say  the </w:t>
      </w:r>
      <w:proofErr w:type="spellStart"/>
      <w:r w:rsidRPr="004F52CA">
        <w:rPr>
          <w:color w:val="002060"/>
          <w:sz w:val="32"/>
          <w:szCs w:val="32"/>
        </w:rPr>
        <w:t>restApi</w:t>
      </w:r>
      <w:proofErr w:type="spellEnd"/>
      <w:r w:rsidRPr="004F52CA">
        <w:rPr>
          <w:color w:val="002060"/>
          <w:sz w:val="32"/>
          <w:szCs w:val="32"/>
        </w:rPr>
        <w:t xml:space="preserve">  is running on some server on particular port</w:t>
      </w:r>
    </w:p>
    <w:p w14:paraId="528530F2" w14:textId="77777777" w:rsidR="003D617D" w:rsidRDefault="003D617D" w:rsidP="00857420">
      <w:pPr>
        <w:ind w:left="360"/>
        <w:rPr>
          <w:color w:val="002060"/>
          <w:sz w:val="32"/>
          <w:szCs w:val="32"/>
        </w:rPr>
      </w:pPr>
    </w:p>
    <w:p w14:paraId="35BC5200" w14:textId="77777777" w:rsidR="003D617D" w:rsidRPr="004F52CA" w:rsidRDefault="003D617D" w:rsidP="00857420">
      <w:pPr>
        <w:ind w:left="360"/>
        <w:rPr>
          <w:color w:val="002060"/>
          <w:sz w:val="32"/>
          <w:szCs w:val="32"/>
        </w:rPr>
      </w:pPr>
    </w:p>
    <w:p w14:paraId="393C3D2F" w14:textId="44B38892" w:rsidR="003D617D" w:rsidRDefault="00857420" w:rsidP="00857420">
      <w:pPr>
        <w:rPr>
          <w:color w:val="C00000"/>
          <w:sz w:val="32"/>
          <w:szCs w:val="32"/>
        </w:rPr>
      </w:pPr>
      <w:r w:rsidRPr="004F52CA">
        <w:rPr>
          <w:color w:val="C00000"/>
          <w:sz w:val="32"/>
          <w:szCs w:val="32"/>
        </w:rPr>
        <w:t xml:space="preserve">Step2) </w:t>
      </w:r>
      <w:r w:rsidR="003D617D">
        <w:rPr>
          <w:color w:val="C00000"/>
          <w:sz w:val="32"/>
          <w:szCs w:val="32"/>
        </w:rPr>
        <w:t xml:space="preserve">ADDING DEPENDENCY </w:t>
      </w:r>
      <w:r w:rsidR="00924297">
        <w:rPr>
          <w:color w:val="C00000"/>
          <w:sz w:val="32"/>
          <w:szCs w:val="32"/>
        </w:rPr>
        <w:t>,</w:t>
      </w:r>
      <w:r w:rsidR="003D617D">
        <w:rPr>
          <w:color w:val="C00000"/>
          <w:sz w:val="32"/>
          <w:szCs w:val="32"/>
        </w:rPr>
        <w:t>DOING SPECIFICATION</w:t>
      </w:r>
      <w:r w:rsidR="00924297">
        <w:rPr>
          <w:color w:val="C00000"/>
          <w:sz w:val="32"/>
          <w:szCs w:val="32"/>
        </w:rPr>
        <w:t>,ADDING PORT</w:t>
      </w:r>
    </w:p>
    <w:p w14:paraId="6D8B428C" w14:textId="03E9BE75" w:rsidR="00857420" w:rsidRPr="004F52CA" w:rsidRDefault="00857420" w:rsidP="00857420">
      <w:pPr>
        <w:rPr>
          <w:color w:val="C00000"/>
          <w:sz w:val="32"/>
          <w:szCs w:val="32"/>
        </w:rPr>
      </w:pPr>
      <w:r w:rsidRPr="004F52CA">
        <w:rPr>
          <w:color w:val="C00000"/>
          <w:sz w:val="32"/>
          <w:szCs w:val="32"/>
        </w:rPr>
        <w:t xml:space="preserve">as we making projects using microservice, we need make these two </w:t>
      </w:r>
      <w:proofErr w:type="spellStart"/>
      <w:r w:rsidRPr="004F52CA">
        <w:rPr>
          <w:color w:val="C00000"/>
          <w:sz w:val="32"/>
          <w:szCs w:val="32"/>
        </w:rPr>
        <w:t>restApi</w:t>
      </w:r>
      <w:proofErr w:type="spellEnd"/>
      <w:r w:rsidRPr="004F52CA">
        <w:rPr>
          <w:color w:val="C00000"/>
          <w:sz w:val="32"/>
          <w:szCs w:val="32"/>
        </w:rPr>
        <w:t xml:space="preserve"> projects as clients of Eureka service Registry server, Admin server, </w:t>
      </w:r>
      <w:proofErr w:type="spellStart"/>
      <w:r w:rsidRPr="004F52CA">
        <w:rPr>
          <w:color w:val="C00000"/>
          <w:sz w:val="32"/>
          <w:szCs w:val="32"/>
        </w:rPr>
        <w:t>zipkin</w:t>
      </w:r>
      <w:proofErr w:type="spellEnd"/>
      <w:r w:rsidRPr="004F52CA">
        <w:rPr>
          <w:color w:val="C00000"/>
          <w:sz w:val="32"/>
          <w:szCs w:val="32"/>
        </w:rPr>
        <w:t xml:space="preserve"> server , Actuators.  </w:t>
      </w:r>
    </w:p>
    <w:p w14:paraId="2F7AB738" w14:textId="77777777" w:rsidR="005A648C" w:rsidRDefault="005A648C" w:rsidP="00857420">
      <w:pPr>
        <w:rPr>
          <w:color w:val="C00000"/>
          <w:sz w:val="32"/>
          <w:szCs w:val="32"/>
        </w:rPr>
      </w:pPr>
      <w:r>
        <w:rPr>
          <w:color w:val="C00000"/>
          <w:sz w:val="32"/>
          <w:szCs w:val="32"/>
        </w:rPr>
        <w:t>---</w:t>
      </w:r>
      <w:r w:rsidR="00857420" w:rsidRPr="004F52CA">
        <w:rPr>
          <w:color w:val="C00000"/>
          <w:sz w:val="32"/>
          <w:szCs w:val="32"/>
        </w:rPr>
        <w:t>So We need add these 4 dependencies</w:t>
      </w:r>
      <w:r w:rsidR="000959F8">
        <w:rPr>
          <w:color w:val="C00000"/>
          <w:sz w:val="32"/>
          <w:szCs w:val="32"/>
        </w:rPr>
        <w:t xml:space="preserve"> to make them clients of above servers</w:t>
      </w:r>
      <w:r w:rsidR="00857420" w:rsidRPr="004F52CA">
        <w:rPr>
          <w:color w:val="C00000"/>
          <w:sz w:val="32"/>
          <w:szCs w:val="32"/>
        </w:rPr>
        <w:t xml:space="preserve"> in pom.xml </w:t>
      </w:r>
    </w:p>
    <w:p w14:paraId="217F83F0" w14:textId="31E35ACE" w:rsidR="005A648C" w:rsidRDefault="005A648C" w:rsidP="00857420">
      <w:pPr>
        <w:rPr>
          <w:color w:val="C00000"/>
          <w:sz w:val="32"/>
          <w:szCs w:val="32"/>
        </w:rPr>
      </w:pPr>
      <w:r>
        <w:rPr>
          <w:color w:val="C00000"/>
          <w:sz w:val="32"/>
          <w:szCs w:val="32"/>
        </w:rPr>
        <w:t>---</w:t>
      </w:r>
      <w:r w:rsidR="00857420" w:rsidRPr="004F52CA">
        <w:rPr>
          <w:color w:val="C00000"/>
          <w:sz w:val="32"/>
          <w:szCs w:val="32"/>
        </w:rPr>
        <w:t xml:space="preserve">and also  we need to do  specification of 4 servers in </w:t>
      </w:r>
      <w:proofErr w:type="spellStart"/>
      <w:r w:rsidR="00857420" w:rsidRPr="004F52CA">
        <w:rPr>
          <w:color w:val="C00000"/>
          <w:sz w:val="32"/>
          <w:szCs w:val="32"/>
        </w:rPr>
        <w:t>application.yml</w:t>
      </w:r>
      <w:proofErr w:type="spellEnd"/>
      <w:r w:rsidR="00857420" w:rsidRPr="004F52CA">
        <w:rPr>
          <w:color w:val="C00000"/>
          <w:sz w:val="32"/>
          <w:szCs w:val="32"/>
        </w:rPr>
        <w:t xml:space="preserve"> file. (note:- </w:t>
      </w:r>
      <w:r w:rsidR="007D6502">
        <w:rPr>
          <w:color w:val="C00000"/>
          <w:sz w:val="32"/>
          <w:szCs w:val="32"/>
        </w:rPr>
        <w:t>‘</w:t>
      </w:r>
      <w:proofErr w:type="spellStart"/>
      <w:r w:rsidR="00857420" w:rsidRPr="004F52CA">
        <w:rPr>
          <w:color w:val="C00000"/>
          <w:sz w:val="32"/>
          <w:szCs w:val="32"/>
        </w:rPr>
        <w:t>zipkin</w:t>
      </w:r>
      <w:proofErr w:type="spellEnd"/>
      <w:r w:rsidR="00857420" w:rsidRPr="004F52CA">
        <w:rPr>
          <w:color w:val="C00000"/>
          <w:sz w:val="32"/>
          <w:szCs w:val="32"/>
        </w:rPr>
        <w:t xml:space="preserve"> server </w:t>
      </w:r>
      <w:r w:rsidR="007D6502">
        <w:rPr>
          <w:color w:val="C00000"/>
          <w:sz w:val="32"/>
          <w:szCs w:val="32"/>
        </w:rPr>
        <w:t xml:space="preserve">‘ </w:t>
      </w:r>
      <w:r w:rsidR="00857420" w:rsidRPr="004F52CA">
        <w:rPr>
          <w:color w:val="C00000"/>
          <w:sz w:val="32"/>
          <w:szCs w:val="32"/>
        </w:rPr>
        <w:t xml:space="preserve">and ‘Eureka server with port 8761’ automatically detects client </w:t>
      </w:r>
      <w:proofErr w:type="spellStart"/>
      <w:r w:rsidR="00857420" w:rsidRPr="004F52CA">
        <w:rPr>
          <w:color w:val="C00000"/>
          <w:sz w:val="32"/>
          <w:szCs w:val="32"/>
        </w:rPr>
        <w:t>restApis</w:t>
      </w:r>
      <w:proofErr w:type="spellEnd"/>
      <w:r w:rsidR="00857420" w:rsidRPr="004F52CA">
        <w:rPr>
          <w:color w:val="C00000"/>
          <w:sz w:val="32"/>
          <w:szCs w:val="32"/>
        </w:rPr>
        <w:t xml:space="preserve">, so no need to do their specification in </w:t>
      </w:r>
      <w:proofErr w:type="spellStart"/>
      <w:r w:rsidR="00857420" w:rsidRPr="004F52CA">
        <w:rPr>
          <w:color w:val="C00000"/>
          <w:sz w:val="32"/>
          <w:szCs w:val="32"/>
        </w:rPr>
        <w:t>yml</w:t>
      </w:r>
      <w:proofErr w:type="spellEnd"/>
      <w:r w:rsidR="00857420" w:rsidRPr="004F52CA">
        <w:rPr>
          <w:color w:val="C00000"/>
          <w:sz w:val="32"/>
          <w:szCs w:val="32"/>
        </w:rPr>
        <w:t xml:space="preserve"> file , it means we need do specifications of Admin server and actuators only in </w:t>
      </w:r>
      <w:proofErr w:type="spellStart"/>
      <w:r w:rsidR="00857420" w:rsidRPr="004F52CA">
        <w:rPr>
          <w:color w:val="C00000"/>
          <w:sz w:val="32"/>
          <w:szCs w:val="32"/>
        </w:rPr>
        <w:t>yml</w:t>
      </w:r>
      <w:proofErr w:type="spellEnd"/>
      <w:r w:rsidR="00857420" w:rsidRPr="004F52CA">
        <w:rPr>
          <w:color w:val="C00000"/>
          <w:sz w:val="32"/>
          <w:szCs w:val="32"/>
        </w:rPr>
        <w:t xml:space="preserve"> file)</w:t>
      </w:r>
      <w:r w:rsidR="00E92B24">
        <w:rPr>
          <w:color w:val="C00000"/>
          <w:sz w:val="32"/>
          <w:szCs w:val="32"/>
        </w:rPr>
        <w:t>.</w:t>
      </w:r>
      <w:r w:rsidRPr="005A648C">
        <w:rPr>
          <w:color w:val="C00000"/>
          <w:sz w:val="32"/>
          <w:szCs w:val="32"/>
        </w:rPr>
        <w:t xml:space="preserve"> </w:t>
      </w:r>
      <w:r>
        <w:rPr>
          <w:color w:val="C00000"/>
          <w:sz w:val="32"/>
          <w:szCs w:val="32"/>
        </w:rPr>
        <w:t xml:space="preserve">We do specifications of 4 servers in </w:t>
      </w:r>
      <w:proofErr w:type="spellStart"/>
      <w:r>
        <w:rPr>
          <w:color w:val="C00000"/>
          <w:sz w:val="32"/>
          <w:szCs w:val="32"/>
        </w:rPr>
        <w:t>yml</w:t>
      </w:r>
      <w:proofErr w:type="spellEnd"/>
      <w:r>
        <w:rPr>
          <w:color w:val="C00000"/>
          <w:sz w:val="32"/>
          <w:szCs w:val="32"/>
        </w:rPr>
        <w:t xml:space="preserve"> file so that they can detect clients(two </w:t>
      </w:r>
      <w:proofErr w:type="spellStart"/>
      <w:r>
        <w:rPr>
          <w:color w:val="C00000"/>
          <w:sz w:val="32"/>
          <w:szCs w:val="32"/>
        </w:rPr>
        <w:t>restApis</w:t>
      </w:r>
      <w:proofErr w:type="spellEnd"/>
      <w:r>
        <w:rPr>
          <w:color w:val="C00000"/>
          <w:sz w:val="32"/>
          <w:szCs w:val="32"/>
        </w:rPr>
        <w:t>)</w:t>
      </w:r>
    </w:p>
    <w:p w14:paraId="6D9E8766" w14:textId="04D30A49" w:rsidR="00857420" w:rsidRPr="004F52CA" w:rsidRDefault="005A648C" w:rsidP="00857420">
      <w:pPr>
        <w:rPr>
          <w:color w:val="C00000"/>
          <w:sz w:val="32"/>
          <w:szCs w:val="32"/>
        </w:rPr>
      </w:pPr>
      <w:r>
        <w:rPr>
          <w:color w:val="C00000"/>
          <w:sz w:val="32"/>
          <w:szCs w:val="32"/>
        </w:rPr>
        <w:t>----</w:t>
      </w:r>
      <w:r w:rsidR="00857420" w:rsidRPr="004F52CA">
        <w:rPr>
          <w:color w:val="C00000"/>
          <w:sz w:val="32"/>
          <w:szCs w:val="32"/>
        </w:rPr>
        <w:t xml:space="preserve">We need also mention on which port  these two </w:t>
      </w:r>
      <w:proofErr w:type="spellStart"/>
      <w:r w:rsidR="00857420" w:rsidRPr="004F52CA">
        <w:rPr>
          <w:color w:val="C00000"/>
          <w:sz w:val="32"/>
          <w:szCs w:val="32"/>
        </w:rPr>
        <w:t>restAPI</w:t>
      </w:r>
      <w:proofErr w:type="spellEnd"/>
      <w:r w:rsidR="00857420" w:rsidRPr="004F52CA">
        <w:rPr>
          <w:color w:val="C00000"/>
          <w:sz w:val="32"/>
          <w:szCs w:val="32"/>
        </w:rPr>
        <w:t xml:space="preserve"> running in </w:t>
      </w:r>
      <w:proofErr w:type="spellStart"/>
      <w:r w:rsidR="00857420" w:rsidRPr="004F52CA">
        <w:rPr>
          <w:color w:val="C00000"/>
          <w:sz w:val="32"/>
          <w:szCs w:val="32"/>
        </w:rPr>
        <w:t>yml</w:t>
      </w:r>
      <w:proofErr w:type="spellEnd"/>
      <w:r w:rsidR="00857420" w:rsidRPr="004F52CA">
        <w:rPr>
          <w:color w:val="C00000"/>
          <w:sz w:val="32"/>
          <w:szCs w:val="32"/>
        </w:rPr>
        <w:t xml:space="preserve"> file)</w:t>
      </w:r>
      <w:r w:rsidR="00E92B24">
        <w:rPr>
          <w:color w:val="C00000"/>
          <w:sz w:val="32"/>
          <w:szCs w:val="32"/>
        </w:rPr>
        <w:t>.</w:t>
      </w:r>
    </w:p>
    <w:p w14:paraId="21A43F7B" w14:textId="77777777" w:rsidR="003D617D" w:rsidRDefault="00857420" w:rsidP="00857420">
      <w:pPr>
        <w:rPr>
          <w:color w:val="C00000"/>
          <w:sz w:val="32"/>
          <w:szCs w:val="32"/>
        </w:rPr>
      </w:pPr>
      <w:r w:rsidRPr="004F52CA">
        <w:rPr>
          <w:color w:val="C00000"/>
          <w:sz w:val="32"/>
          <w:szCs w:val="32"/>
        </w:rPr>
        <w:t xml:space="preserve">Step3) </w:t>
      </w:r>
      <w:r w:rsidR="003D617D">
        <w:rPr>
          <w:color w:val="C00000"/>
          <w:sz w:val="32"/>
          <w:szCs w:val="32"/>
        </w:rPr>
        <w:t xml:space="preserve">ADDING ONE MORE DEPENDENCY </w:t>
      </w:r>
    </w:p>
    <w:p w14:paraId="75BD5634" w14:textId="779170E0" w:rsidR="00857420" w:rsidRDefault="00857420" w:rsidP="00857420">
      <w:pPr>
        <w:rPr>
          <w:color w:val="C00000"/>
          <w:sz w:val="32"/>
          <w:szCs w:val="32"/>
        </w:rPr>
      </w:pPr>
      <w:r w:rsidRPr="004F52CA">
        <w:rPr>
          <w:color w:val="C00000"/>
          <w:sz w:val="32"/>
          <w:szCs w:val="32"/>
        </w:rPr>
        <w:t xml:space="preserve">as </w:t>
      </w:r>
      <w:proofErr w:type="spellStart"/>
      <w:r w:rsidRPr="004F52CA">
        <w:rPr>
          <w:color w:val="C00000"/>
          <w:sz w:val="32"/>
          <w:szCs w:val="32"/>
        </w:rPr>
        <w:t>RESTAPIproject</w:t>
      </w:r>
      <w:proofErr w:type="spellEnd"/>
      <w:r w:rsidRPr="004F52CA">
        <w:rPr>
          <w:color w:val="C00000"/>
          <w:sz w:val="32"/>
          <w:szCs w:val="32"/>
        </w:rPr>
        <w:t xml:space="preserve">  </w:t>
      </w:r>
      <w:proofErr w:type="spellStart"/>
      <w:r w:rsidRPr="004F52CA">
        <w:rPr>
          <w:color w:val="C00000"/>
          <w:sz w:val="32"/>
          <w:szCs w:val="32"/>
        </w:rPr>
        <w:t>microservice_GreetAPI</w:t>
      </w:r>
      <w:proofErr w:type="spellEnd"/>
      <w:r w:rsidRPr="004F52CA">
        <w:rPr>
          <w:color w:val="C00000"/>
          <w:sz w:val="32"/>
          <w:szCs w:val="32"/>
        </w:rPr>
        <w:t xml:space="preserve"> COMMUNICATING WITH RESTAPI project </w:t>
      </w:r>
      <w:proofErr w:type="spellStart"/>
      <w:r w:rsidRPr="004F52CA">
        <w:rPr>
          <w:color w:val="C00000"/>
          <w:sz w:val="32"/>
          <w:szCs w:val="32"/>
        </w:rPr>
        <w:t>microservice_WelcomeAPI</w:t>
      </w:r>
      <w:proofErr w:type="spellEnd"/>
      <w:r w:rsidRPr="004F52CA">
        <w:rPr>
          <w:color w:val="C00000"/>
          <w:sz w:val="32"/>
          <w:szCs w:val="32"/>
        </w:rPr>
        <w:t xml:space="preserve"> USING FEIGN CLIENT, we need add feign client dependency in </w:t>
      </w:r>
      <w:proofErr w:type="spellStart"/>
      <w:r w:rsidRPr="004F52CA">
        <w:rPr>
          <w:color w:val="C00000"/>
          <w:sz w:val="32"/>
          <w:szCs w:val="32"/>
        </w:rPr>
        <w:t>microservice_GreetAPI</w:t>
      </w:r>
      <w:proofErr w:type="spellEnd"/>
      <w:r w:rsidRPr="004F52CA">
        <w:rPr>
          <w:color w:val="C00000"/>
          <w:sz w:val="32"/>
          <w:szCs w:val="32"/>
        </w:rPr>
        <w:t xml:space="preserve"> project. </w:t>
      </w:r>
    </w:p>
    <w:p w14:paraId="3120D024" w14:textId="52DDB1FE" w:rsidR="003D617D" w:rsidRDefault="003D617D" w:rsidP="00857420">
      <w:pPr>
        <w:rPr>
          <w:color w:val="C00000"/>
          <w:sz w:val="32"/>
          <w:szCs w:val="32"/>
        </w:rPr>
      </w:pPr>
      <w:r>
        <w:rPr>
          <w:color w:val="C00000"/>
          <w:sz w:val="32"/>
          <w:szCs w:val="32"/>
        </w:rPr>
        <w:t>Step4)ADDING ANNOTATION IN START CLASS</w:t>
      </w:r>
    </w:p>
    <w:p w14:paraId="7B81CC3C" w14:textId="53572CC2" w:rsidR="003D617D" w:rsidRDefault="003D617D" w:rsidP="003D617D">
      <w:pPr>
        <w:rPr>
          <w:color w:val="FF0000"/>
          <w:sz w:val="32"/>
          <w:szCs w:val="32"/>
        </w:rPr>
      </w:pPr>
      <w:r>
        <w:rPr>
          <w:color w:val="C00000"/>
          <w:sz w:val="32"/>
          <w:szCs w:val="32"/>
        </w:rPr>
        <w:lastRenderedPageBreak/>
        <w:t xml:space="preserve">We could make these two </w:t>
      </w:r>
      <w:proofErr w:type="spellStart"/>
      <w:r>
        <w:rPr>
          <w:color w:val="C00000"/>
          <w:sz w:val="32"/>
          <w:szCs w:val="32"/>
        </w:rPr>
        <w:t>restApi</w:t>
      </w:r>
      <w:proofErr w:type="spellEnd"/>
      <w:r>
        <w:rPr>
          <w:color w:val="C00000"/>
          <w:sz w:val="32"/>
          <w:szCs w:val="32"/>
        </w:rPr>
        <w:t xml:space="preserve"> projects as clients of mentioned </w:t>
      </w:r>
      <w:r w:rsidR="004539BE">
        <w:rPr>
          <w:color w:val="C00000"/>
          <w:sz w:val="32"/>
          <w:szCs w:val="32"/>
        </w:rPr>
        <w:t xml:space="preserve">4 </w:t>
      </w:r>
      <w:r>
        <w:rPr>
          <w:color w:val="C00000"/>
          <w:sz w:val="32"/>
          <w:szCs w:val="32"/>
        </w:rPr>
        <w:t xml:space="preserve">servers by adding theirs dependency in pom.xml. But to make client of Eureka server , besides dependency we also need to write annotation </w:t>
      </w:r>
      <w:r w:rsidRPr="003D617D">
        <w:rPr>
          <w:color w:val="FF0000"/>
          <w:sz w:val="32"/>
          <w:szCs w:val="32"/>
        </w:rPr>
        <w:t>@EnableDiscoveryClient</w:t>
      </w:r>
      <w:r>
        <w:rPr>
          <w:color w:val="FF0000"/>
          <w:sz w:val="32"/>
          <w:szCs w:val="32"/>
        </w:rPr>
        <w:t xml:space="preserve"> in start class</w:t>
      </w:r>
      <w:r w:rsidR="002C2C7F">
        <w:rPr>
          <w:color w:val="FF0000"/>
          <w:sz w:val="32"/>
          <w:szCs w:val="32"/>
        </w:rPr>
        <w:t xml:space="preserve"> of both API.</w:t>
      </w:r>
    </w:p>
    <w:p w14:paraId="67C188B3" w14:textId="0B14F259" w:rsidR="002C2C7F" w:rsidRPr="002C2C7F" w:rsidRDefault="002C2C7F" w:rsidP="002C2C7F">
      <w:pPr>
        <w:rPr>
          <w:b/>
          <w:bCs/>
          <w:sz w:val="32"/>
          <w:szCs w:val="32"/>
        </w:rPr>
      </w:pPr>
      <w:r w:rsidRPr="002C2C7F">
        <w:rPr>
          <w:color w:val="FF0000"/>
          <w:sz w:val="32"/>
          <w:szCs w:val="32"/>
        </w:rPr>
        <w:t xml:space="preserve">Also in </w:t>
      </w:r>
      <w:proofErr w:type="spellStart"/>
      <w:r w:rsidRPr="002C2C7F">
        <w:rPr>
          <w:color w:val="FF0000"/>
          <w:sz w:val="32"/>
          <w:szCs w:val="32"/>
        </w:rPr>
        <w:t>GreetApi</w:t>
      </w:r>
      <w:proofErr w:type="spellEnd"/>
      <w:r w:rsidRPr="002C2C7F">
        <w:rPr>
          <w:color w:val="FF0000"/>
          <w:sz w:val="32"/>
          <w:szCs w:val="32"/>
        </w:rPr>
        <w:t xml:space="preserve"> in start class we need add @EnableFeignClients as </w:t>
      </w:r>
      <w:proofErr w:type="spellStart"/>
      <w:r w:rsidRPr="002C2C7F">
        <w:rPr>
          <w:color w:val="FF0000"/>
          <w:sz w:val="32"/>
          <w:szCs w:val="32"/>
        </w:rPr>
        <w:t>GreetApi</w:t>
      </w:r>
      <w:proofErr w:type="spellEnd"/>
      <w:r w:rsidRPr="002C2C7F">
        <w:rPr>
          <w:color w:val="FF0000"/>
          <w:sz w:val="32"/>
          <w:szCs w:val="32"/>
        </w:rPr>
        <w:t xml:space="preserve"> communicating with </w:t>
      </w:r>
      <w:proofErr w:type="spellStart"/>
      <w:r w:rsidRPr="002C2C7F">
        <w:rPr>
          <w:color w:val="FF0000"/>
          <w:sz w:val="32"/>
          <w:szCs w:val="32"/>
        </w:rPr>
        <w:t>WelcomeApi</w:t>
      </w:r>
      <w:proofErr w:type="spellEnd"/>
      <w:r w:rsidRPr="002C2C7F">
        <w:rPr>
          <w:color w:val="FF0000"/>
          <w:sz w:val="32"/>
          <w:szCs w:val="32"/>
        </w:rPr>
        <w:t xml:space="preserve"> using </w:t>
      </w:r>
      <w:proofErr w:type="spellStart"/>
      <w:r w:rsidRPr="002C2C7F">
        <w:rPr>
          <w:color w:val="FF0000"/>
          <w:sz w:val="32"/>
          <w:szCs w:val="32"/>
        </w:rPr>
        <w:t>feignclient</w:t>
      </w:r>
      <w:proofErr w:type="spellEnd"/>
    </w:p>
    <w:p w14:paraId="533A86B9" w14:textId="06A62AAD" w:rsidR="002C2C7F" w:rsidRPr="004F52CA" w:rsidRDefault="002C2C7F" w:rsidP="003D617D">
      <w:pPr>
        <w:rPr>
          <w:b/>
          <w:bCs/>
          <w:sz w:val="32"/>
          <w:szCs w:val="32"/>
        </w:rPr>
      </w:pPr>
    </w:p>
    <w:p w14:paraId="59E8D897" w14:textId="3D85040C" w:rsidR="003D617D" w:rsidRPr="004F52CA" w:rsidRDefault="003D617D" w:rsidP="00857420">
      <w:pPr>
        <w:rPr>
          <w:color w:val="C00000"/>
          <w:sz w:val="32"/>
          <w:szCs w:val="32"/>
        </w:rPr>
      </w:pPr>
    </w:p>
    <w:p w14:paraId="7BA0F65C" w14:textId="77777777" w:rsidR="00857420" w:rsidRPr="004F52CA" w:rsidRDefault="00857420" w:rsidP="00857420">
      <w:pPr>
        <w:rPr>
          <w:sz w:val="32"/>
          <w:szCs w:val="32"/>
        </w:rPr>
      </w:pPr>
      <w:r w:rsidRPr="004F52CA">
        <w:rPr>
          <w:sz w:val="32"/>
          <w:szCs w:val="32"/>
        </w:rPr>
        <w:t xml:space="preserve"> </w:t>
      </w:r>
      <w:r w:rsidRPr="004F52CA">
        <w:rPr>
          <w:color w:val="C00000"/>
          <w:sz w:val="32"/>
          <w:szCs w:val="32"/>
        </w:rPr>
        <w:t xml:space="preserve">We need add below code in </w:t>
      </w:r>
      <w:proofErr w:type="spellStart"/>
      <w:r w:rsidRPr="004F52CA">
        <w:rPr>
          <w:color w:val="C00000"/>
          <w:sz w:val="32"/>
          <w:szCs w:val="32"/>
        </w:rPr>
        <w:t>microservice_WelcomeAPI</w:t>
      </w:r>
      <w:proofErr w:type="spellEnd"/>
    </w:p>
    <w:p w14:paraId="69180FCB" w14:textId="77777777" w:rsidR="00857420" w:rsidRPr="004F52CA" w:rsidRDefault="00857420" w:rsidP="00857420">
      <w:pPr>
        <w:rPr>
          <w:b/>
          <w:bCs/>
          <w:sz w:val="32"/>
          <w:szCs w:val="32"/>
          <w:u w:val="single"/>
        </w:rPr>
      </w:pPr>
      <w:r w:rsidRPr="004F52CA">
        <w:rPr>
          <w:b/>
          <w:bCs/>
          <w:sz w:val="32"/>
          <w:szCs w:val="32"/>
          <w:u w:val="single"/>
        </w:rPr>
        <w:t xml:space="preserve">In START CLASS add below </w:t>
      </w:r>
      <w:proofErr w:type="spellStart"/>
      <w:r w:rsidRPr="004F52CA">
        <w:rPr>
          <w:b/>
          <w:bCs/>
          <w:sz w:val="32"/>
          <w:szCs w:val="32"/>
          <w:u w:val="single"/>
        </w:rPr>
        <w:t>annoatations</w:t>
      </w:r>
      <w:proofErr w:type="spellEnd"/>
    </w:p>
    <w:p w14:paraId="5B22DFFF" w14:textId="77777777" w:rsidR="00857420" w:rsidRPr="004F52CA" w:rsidRDefault="00857420" w:rsidP="00857420">
      <w:pPr>
        <w:rPr>
          <w:b/>
          <w:bCs/>
          <w:sz w:val="32"/>
          <w:szCs w:val="32"/>
        </w:rPr>
      </w:pPr>
      <w:r w:rsidRPr="004F52CA">
        <w:rPr>
          <w:b/>
          <w:bCs/>
          <w:sz w:val="32"/>
          <w:szCs w:val="32"/>
        </w:rPr>
        <w:t>@SpringBootApplication</w:t>
      </w:r>
    </w:p>
    <w:p w14:paraId="63F82023" w14:textId="77777777" w:rsidR="00857420" w:rsidRPr="004F52CA" w:rsidRDefault="00857420" w:rsidP="00857420">
      <w:pPr>
        <w:rPr>
          <w:b/>
          <w:bCs/>
          <w:sz w:val="32"/>
          <w:szCs w:val="32"/>
        </w:rPr>
      </w:pPr>
      <w:r w:rsidRPr="004F52CA">
        <w:rPr>
          <w:b/>
          <w:bCs/>
          <w:sz w:val="32"/>
          <w:szCs w:val="32"/>
        </w:rPr>
        <w:t>@EnableDiscoveryClient</w:t>
      </w:r>
    </w:p>
    <w:p w14:paraId="40F5CB23" w14:textId="77777777" w:rsidR="00857420" w:rsidRPr="004F52CA" w:rsidRDefault="00857420" w:rsidP="00857420">
      <w:pPr>
        <w:rPr>
          <w:b/>
          <w:bCs/>
          <w:sz w:val="32"/>
          <w:szCs w:val="32"/>
        </w:rPr>
      </w:pPr>
      <w:r w:rsidRPr="004F52CA">
        <w:rPr>
          <w:b/>
          <w:bCs/>
          <w:sz w:val="32"/>
          <w:szCs w:val="32"/>
        </w:rPr>
        <w:t xml:space="preserve">public class </w:t>
      </w:r>
      <w:proofErr w:type="spellStart"/>
      <w:r w:rsidRPr="004F52CA">
        <w:rPr>
          <w:b/>
          <w:bCs/>
          <w:sz w:val="32"/>
          <w:szCs w:val="32"/>
        </w:rPr>
        <w:t>MicroserviceWelcomeApiApplication</w:t>
      </w:r>
      <w:proofErr w:type="spellEnd"/>
      <w:r w:rsidRPr="004F52CA">
        <w:rPr>
          <w:b/>
          <w:bCs/>
          <w:sz w:val="32"/>
          <w:szCs w:val="32"/>
        </w:rPr>
        <w:t xml:space="preserve"> </w:t>
      </w:r>
    </w:p>
    <w:p w14:paraId="307ED130" w14:textId="77777777" w:rsidR="00857420" w:rsidRPr="004F52CA" w:rsidRDefault="00857420" w:rsidP="00857420">
      <w:pPr>
        <w:rPr>
          <w:b/>
          <w:bCs/>
          <w:sz w:val="32"/>
          <w:szCs w:val="32"/>
        </w:rPr>
      </w:pPr>
      <w:r w:rsidRPr="004F52CA">
        <w:rPr>
          <w:b/>
          <w:bCs/>
          <w:sz w:val="32"/>
          <w:szCs w:val="32"/>
        </w:rPr>
        <w:t>{</w:t>
      </w:r>
    </w:p>
    <w:p w14:paraId="0C2BDF41" w14:textId="77777777" w:rsidR="00857420" w:rsidRPr="004F52CA" w:rsidRDefault="00857420" w:rsidP="00857420">
      <w:pPr>
        <w:rPr>
          <w:b/>
          <w:bCs/>
          <w:sz w:val="32"/>
          <w:szCs w:val="32"/>
        </w:rPr>
      </w:pPr>
      <w:r w:rsidRPr="004F52CA">
        <w:rPr>
          <w:b/>
          <w:bCs/>
          <w:sz w:val="32"/>
          <w:szCs w:val="32"/>
        </w:rPr>
        <w:tab/>
        <w:t xml:space="preserve">public static void main(String[] </w:t>
      </w:r>
      <w:proofErr w:type="spellStart"/>
      <w:r w:rsidRPr="004F52CA">
        <w:rPr>
          <w:b/>
          <w:bCs/>
          <w:sz w:val="32"/>
          <w:szCs w:val="32"/>
        </w:rPr>
        <w:t>args</w:t>
      </w:r>
      <w:proofErr w:type="spellEnd"/>
      <w:r w:rsidRPr="004F52CA">
        <w:rPr>
          <w:b/>
          <w:bCs/>
          <w:sz w:val="32"/>
          <w:szCs w:val="32"/>
        </w:rPr>
        <w:t xml:space="preserve">) </w:t>
      </w:r>
    </w:p>
    <w:p w14:paraId="0A2078AA" w14:textId="77777777" w:rsidR="00857420" w:rsidRPr="004F52CA" w:rsidRDefault="00857420" w:rsidP="00857420">
      <w:pPr>
        <w:rPr>
          <w:b/>
          <w:bCs/>
          <w:sz w:val="32"/>
          <w:szCs w:val="32"/>
        </w:rPr>
      </w:pPr>
      <w:r w:rsidRPr="004F52CA">
        <w:rPr>
          <w:b/>
          <w:bCs/>
          <w:sz w:val="32"/>
          <w:szCs w:val="32"/>
        </w:rPr>
        <w:t>{</w:t>
      </w:r>
    </w:p>
    <w:p w14:paraId="1AC1C024" w14:textId="77777777" w:rsidR="00857420" w:rsidRPr="004F52CA" w:rsidRDefault="00857420" w:rsidP="00857420">
      <w:pPr>
        <w:rPr>
          <w:b/>
          <w:bCs/>
          <w:sz w:val="32"/>
          <w:szCs w:val="32"/>
        </w:rPr>
      </w:pPr>
      <w:r w:rsidRPr="004F52CA">
        <w:rPr>
          <w:b/>
          <w:bCs/>
          <w:sz w:val="32"/>
          <w:szCs w:val="32"/>
        </w:rPr>
        <w:tab/>
      </w:r>
      <w:r w:rsidRPr="004F52CA">
        <w:rPr>
          <w:b/>
          <w:bCs/>
          <w:sz w:val="32"/>
          <w:szCs w:val="32"/>
        </w:rPr>
        <w:tab/>
      </w:r>
      <w:proofErr w:type="spellStart"/>
      <w:r w:rsidRPr="004F52CA">
        <w:rPr>
          <w:b/>
          <w:bCs/>
          <w:sz w:val="32"/>
          <w:szCs w:val="32"/>
        </w:rPr>
        <w:t>SpringApplication.</w:t>
      </w:r>
      <w:r w:rsidRPr="004F52CA">
        <w:rPr>
          <w:b/>
          <w:bCs/>
          <w:i/>
          <w:iCs/>
          <w:sz w:val="32"/>
          <w:szCs w:val="32"/>
        </w:rPr>
        <w:t>run</w:t>
      </w:r>
      <w:proofErr w:type="spellEnd"/>
      <w:r w:rsidRPr="004F52CA">
        <w:rPr>
          <w:b/>
          <w:bCs/>
          <w:sz w:val="32"/>
          <w:szCs w:val="32"/>
        </w:rPr>
        <w:t>(</w:t>
      </w:r>
      <w:proofErr w:type="spellStart"/>
      <w:r w:rsidRPr="004F52CA">
        <w:rPr>
          <w:b/>
          <w:bCs/>
          <w:sz w:val="32"/>
          <w:szCs w:val="32"/>
        </w:rPr>
        <w:t>MicroserviceWelcomeApiApplication.class</w:t>
      </w:r>
      <w:proofErr w:type="spellEnd"/>
      <w:r w:rsidRPr="004F52CA">
        <w:rPr>
          <w:b/>
          <w:bCs/>
          <w:sz w:val="32"/>
          <w:szCs w:val="32"/>
        </w:rPr>
        <w:t xml:space="preserve">, </w:t>
      </w:r>
      <w:proofErr w:type="spellStart"/>
      <w:r w:rsidRPr="004F52CA">
        <w:rPr>
          <w:b/>
          <w:bCs/>
          <w:sz w:val="32"/>
          <w:szCs w:val="32"/>
        </w:rPr>
        <w:t>args</w:t>
      </w:r>
      <w:proofErr w:type="spellEnd"/>
      <w:r w:rsidRPr="004F52CA">
        <w:rPr>
          <w:b/>
          <w:bCs/>
          <w:sz w:val="32"/>
          <w:szCs w:val="32"/>
        </w:rPr>
        <w:t>);</w:t>
      </w:r>
    </w:p>
    <w:p w14:paraId="15F4E944" w14:textId="77777777" w:rsidR="00857420" w:rsidRPr="004F52CA" w:rsidRDefault="00857420" w:rsidP="00857420">
      <w:pPr>
        <w:rPr>
          <w:b/>
          <w:bCs/>
          <w:sz w:val="32"/>
          <w:szCs w:val="32"/>
        </w:rPr>
      </w:pPr>
      <w:r w:rsidRPr="004F52CA">
        <w:rPr>
          <w:b/>
          <w:bCs/>
          <w:sz w:val="32"/>
          <w:szCs w:val="32"/>
        </w:rPr>
        <w:tab/>
        <w:t>}</w:t>
      </w:r>
    </w:p>
    <w:p w14:paraId="6FA5946A" w14:textId="77777777" w:rsidR="00857420" w:rsidRPr="004F52CA" w:rsidRDefault="00857420" w:rsidP="00857420">
      <w:pPr>
        <w:rPr>
          <w:b/>
          <w:bCs/>
          <w:sz w:val="32"/>
          <w:szCs w:val="32"/>
        </w:rPr>
      </w:pPr>
    </w:p>
    <w:p w14:paraId="3E3BA7FC" w14:textId="77777777" w:rsidR="00857420" w:rsidRPr="004F52CA" w:rsidRDefault="00857420" w:rsidP="00857420">
      <w:pPr>
        <w:rPr>
          <w:b/>
          <w:bCs/>
          <w:sz w:val="32"/>
          <w:szCs w:val="32"/>
        </w:rPr>
      </w:pPr>
      <w:r w:rsidRPr="004F52CA">
        <w:rPr>
          <w:b/>
          <w:bCs/>
          <w:sz w:val="32"/>
          <w:szCs w:val="32"/>
        </w:rPr>
        <w:t>}</w:t>
      </w:r>
    </w:p>
    <w:p w14:paraId="11A84398" w14:textId="77777777" w:rsidR="00857420" w:rsidRPr="004F52CA" w:rsidRDefault="00857420" w:rsidP="00857420">
      <w:pPr>
        <w:rPr>
          <w:b/>
          <w:bCs/>
          <w:sz w:val="32"/>
          <w:szCs w:val="32"/>
        </w:rPr>
      </w:pPr>
      <w:r w:rsidRPr="004F52CA">
        <w:rPr>
          <w:b/>
          <w:bCs/>
          <w:sz w:val="32"/>
          <w:szCs w:val="32"/>
        </w:rPr>
        <w:t xml:space="preserve"> WelcomeRestController.java</w:t>
      </w:r>
    </w:p>
    <w:p w14:paraId="7F35D7E9" w14:textId="77777777" w:rsidR="00857420" w:rsidRPr="004F52CA" w:rsidRDefault="00857420" w:rsidP="00857420">
      <w:pPr>
        <w:rPr>
          <w:b/>
          <w:bCs/>
          <w:sz w:val="32"/>
          <w:szCs w:val="32"/>
        </w:rPr>
      </w:pPr>
      <w:r w:rsidRPr="004F52CA">
        <w:rPr>
          <w:b/>
          <w:bCs/>
          <w:sz w:val="32"/>
          <w:szCs w:val="32"/>
        </w:rPr>
        <w:t>NOTE:- environment object just prints which port particular API is using it has nothing to do with LBR(load balancing distribution)</w:t>
      </w:r>
    </w:p>
    <w:p w14:paraId="4FA9009A" w14:textId="77777777" w:rsidR="00857420" w:rsidRPr="004F52CA" w:rsidRDefault="00857420" w:rsidP="00857420">
      <w:pPr>
        <w:rPr>
          <w:b/>
          <w:bCs/>
          <w:sz w:val="32"/>
          <w:szCs w:val="32"/>
        </w:rPr>
      </w:pPr>
      <w:r w:rsidRPr="004F52CA">
        <w:rPr>
          <w:b/>
          <w:bCs/>
          <w:sz w:val="32"/>
          <w:szCs w:val="32"/>
        </w:rPr>
        <w:t>@RestController</w:t>
      </w:r>
    </w:p>
    <w:p w14:paraId="2188F0A2" w14:textId="77777777" w:rsidR="00857420" w:rsidRPr="004F52CA" w:rsidRDefault="00857420" w:rsidP="00857420">
      <w:pPr>
        <w:rPr>
          <w:b/>
          <w:bCs/>
          <w:sz w:val="32"/>
          <w:szCs w:val="32"/>
        </w:rPr>
      </w:pPr>
      <w:r w:rsidRPr="004F52CA">
        <w:rPr>
          <w:b/>
          <w:bCs/>
          <w:sz w:val="32"/>
          <w:szCs w:val="32"/>
        </w:rPr>
        <w:lastRenderedPageBreak/>
        <w:t xml:space="preserve">public class </w:t>
      </w:r>
      <w:proofErr w:type="spellStart"/>
      <w:r w:rsidRPr="004F52CA">
        <w:rPr>
          <w:b/>
          <w:bCs/>
          <w:sz w:val="32"/>
          <w:szCs w:val="32"/>
        </w:rPr>
        <w:t>WelcomeRestController</w:t>
      </w:r>
      <w:proofErr w:type="spellEnd"/>
      <w:r w:rsidRPr="004F52CA">
        <w:rPr>
          <w:b/>
          <w:bCs/>
          <w:sz w:val="32"/>
          <w:szCs w:val="32"/>
        </w:rPr>
        <w:t xml:space="preserve"> </w:t>
      </w:r>
    </w:p>
    <w:p w14:paraId="1D8444C8" w14:textId="77777777" w:rsidR="00857420" w:rsidRPr="004F52CA" w:rsidRDefault="00857420" w:rsidP="00857420">
      <w:pPr>
        <w:rPr>
          <w:b/>
          <w:bCs/>
          <w:sz w:val="32"/>
          <w:szCs w:val="32"/>
        </w:rPr>
      </w:pPr>
      <w:r w:rsidRPr="004F52CA">
        <w:rPr>
          <w:b/>
          <w:bCs/>
          <w:sz w:val="32"/>
          <w:szCs w:val="32"/>
        </w:rPr>
        <w:t>{</w:t>
      </w:r>
    </w:p>
    <w:p w14:paraId="764F5C88" w14:textId="77777777" w:rsidR="00857420" w:rsidRPr="004F52CA" w:rsidRDefault="00857420" w:rsidP="00857420">
      <w:pPr>
        <w:rPr>
          <w:b/>
          <w:bCs/>
          <w:sz w:val="32"/>
          <w:szCs w:val="32"/>
        </w:rPr>
      </w:pPr>
      <w:r w:rsidRPr="004F52CA">
        <w:rPr>
          <w:b/>
          <w:bCs/>
          <w:sz w:val="32"/>
          <w:szCs w:val="32"/>
        </w:rPr>
        <w:tab/>
        <w:t>@Autowired</w:t>
      </w:r>
    </w:p>
    <w:p w14:paraId="5D9DD03B" w14:textId="77777777" w:rsidR="00857420" w:rsidRPr="004F52CA" w:rsidRDefault="00857420" w:rsidP="00857420">
      <w:pPr>
        <w:rPr>
          <w:b/>
          <w:bCs/>
          <w:sz w:val="32"/>
          <w:szCs w:val="32"/>
        </w:rPr>
      </w:pPr>
      <w:r w:rsidRPr="004F52CA">
        <w:rPr>
          <w:b/>
          <w:bCs/>
          <w:sz w:val="32"/>
          <w:szCs w:val="32"/>
        </w:rPr>
        <w:tab/>
        <w:t>private Environment env;</w:t>
      </w:r>
    </w:p>
    <w:p w14:paraId="0A4A46F9" w14:textId="77777777" w:rsidR="00857420" w:rsidRPr="004F52CA" w:rsidRDefault="00857420" w:rsidP="00857420">
      <w:pPr>
        <w:rPr>
          <w:b/>
          <w:bCs/>
          <w:sz w:val="32"/>
          <w:szCs w:val="32"/>
        </w:rPr>
      </w:pPr>
      <w:r w:rsidRPr="004F52CA">
        <w:rPr>
          <w:b/>
          <w:bCs/>
          <w:sz w:val="32"/>
          <w:szCs w:val="32"/>
        </w:rPr>
        <w:tab/>
      </w:r>
    </w:p>
    <w:p w14:paraId="5E916245" w14:textId="77777777" w:rsidR="00857420" w:rsidRPr="004F52CA" w:rsidRDefault="00857420" w:rsidP="00857420">
      <w:pPr>
        <w:rPr>
          <w:b/>
          <w:bCs/>
          <w:sz w:val="32"/>
          <w:szCs w:val="32"/>
        </w:rPr>
      </w:pPr>
      <w:r w:rsidRPr="004F52CA">
        <w:rPr>
          <w:b/>
          <w:bCs/>
          <w:sz w:val="32"/>
          <w:szCs w:val="32"/>
        </w:rPr>
        <w:t xml:space="preserve">    @GetMapping("/welcome")</w:t>
      </w:r>
    </w:p>
    <w:p w14:paraId="0A73EA87" w14:textId="77777777" w:rsidR="00857420" w:rsidRPr="004F52CA" w:rsidRDefault="00857420" w:rsidP="00857420">
      <w:pPr>
        <w:rPr>
          <w:b/>
          <w:bCs/>
          <w:sz w:val="32"/>
          <w:szCs w:val="32"/>
        </w:rPr>
      </w:pPr>
      <w:r w:rsidRPr="004F52CA">
        <w:rPr>
          <w:b/>
          <w:bCs/>
          <w:sz w:val="32"/>
          <w:szCs w:val="32"/>
        </w:rPr>
        <w:tab/>
        <w:t xml:space="preserve">public String </w:t>
      </w:r>
      <w:proofErr w:type="spellStart"/>
      <w:r w:rsidRPr="004F52CA">
        <w:rPr>
          <w:b/>
          <w:bCs/>
          <w:sz w:val="32"/>
          <w:szCs w:val="32"/>
        </w:rPr>
        <w:t>getWelcomeMsg</w:t>
      </w:r>
      <w:proofErr w:type="spellEnd"/>
      <w:r w:rsidRPr="004F52CA">
        <w:rPr>
          <w:b/>
          <w:bCs/>
          <w:sz w:val="32"/>
          <w:szCs w:val="32"/>
        </w:rPr>
        <w:t>()</w:t>
      </w:r>
    </w:p>
    <w:p w14:paraId="1BF90161" w14:textId="77777777" w:rsidR="00857420" w:rsidRPr="004F52CA" w:rsidRDefault="00857420" w:rsidP="00857420">
      <w:pPr>
        <w:rPr>
          <w:b/>
          <w:bCs/>
          <w:sz w:val="32"/>
          <w:szCs w:val="32"/>
        </w:rPr>
      </w:pPr>
      <w:r w:rsidRPr="004F52CA">
        <w:rPr>
          <w:b/>
          <w:bCs/>
          <w:sz w:val="32"/>
          <w:szCs w:val="32"/>
        </w:rPr>
        <w:tab/>
        <w:t>{</w:t>
      </w:r>
    </w:p>
    <w:p w14:paraId="3AB6B2E4" w14:textId="77777777" w:rsidR="00857420" w:rsidRPr="004F52CA" w:rsidRDefault="00857420" w:rsidP="00857420">
      <w:pPr>
        <w:rPr>
          <w:b/>
          <w:bCs/>
          <w:sz w:val="32"/>
          <w:szCs w:val="32"/>
        </w:rPr>
      </w:pPr>
      <w:r w:rsidRPr="004F52CA">
        <w:rPr>
          <w:b/>
          <w:bCs/>
          <w:sz w:val="32"/>
          <w:szCs w:val="32"/>
        </w:rPr>
        <w:t xml:space="preserve">    </w:t>
      </w:r>
      <w:r w:rsidRPr="004F52CA">
        <w:rPr>
          <w:b/>
          <w:bCs/>
          <w:sz w:val="32"/>
          <w:szCs w:val="32"/>
        </w:rPr>
        <w:tab/>
        <w:t xml:space="preserve">String port = </w:t>
      </w:r>
      <w:proofErr w:type="spellStart"/>
      <w:r w:rsidRPr="004F52CA">
        <w:rPr>
          <w:b/>
          <w:bCs/>
          <w:sz w:val="32"/>
          <w:szCs w:val="32"/>
        </w:rPr>
        <w:t>env.getProperty</w:t>
      </w:r>
      <w:proofErr w:type="spellEnd"/>
      <w:r w:rsidRPr="004F52CA">
        <w:rPr>
          <w:b/>
          <w:bCs/>
          <w:sz w:val="32"/>
          <w:szCs w:val="32"/>
        </w:rPr>
        <w:t>("</w:t>
      </w:r>
      <w:proofErr w:type="spellStart"/>
      <w:r w:rsidRPr="004F52CA">
        <w:rPr>
          <w:b/>
          <w:bCs/>
          <w:sz w:val="32"/>
          <w:szCs w:val="32"/>
        </w:rPr>
        <w:t>server.port</w:t>
      </w:r>
      <w:proofErr w:type="spellEnd"/>
      <w:r w:rsidRPr="004F52CA">
        <w:rPr>
          <w:b/>
          <w:bCs/>
          <w:sz w:val="32"/>
          <w:szCs w:val="32"/>
        </w:rPr>
        <w:t xml:space="preserve">");    </w:t>
      </w:r>
      <w:r w:rsidRPr="004F52CA">
        <w:rPr>
          <w:b/>
          <w:bCs/>
          <w:sz w:val="32"/>
          <w:szCs w:val="32"/>
        </w:rPr>
        <w:tab/>
      </w:r>
    </w:p>
    <w:p w14:paraId="0DF9A7B4" w14:textId="77777777" w:rsidR="00857420" w:rsidRPr="004F52CA" w:rsidRDefault="00857420" w:rsidP="00857420">
      <w:pPr>
        <w:rPr>
          <w:b/>
          <w:bCs/>
          <w:sz w:val="32"/>
          <w:szCs w:val="32"/>
        </w:rPr>
      </w:pPr>
      <w:r w:rsidRPr="004F52CA">
        <w:rPr>
          <w:b/>
          <w:bCs/>
          <w:sz w:val="32"/>
          <w:szCs w:val="32"/>
        </w:rPr>
        <w:t xml:space="preserve">    </w:t>
      </w:r>
      <w:r w:rsidRPr="004F52CA">
        <w:rPr>
          <w:b/>
          <w:bCs/>
          <w:sz w:val="32"/>
          <w:szCs w:val="32"/>
        </w:rPr>
        <w:tab/>
        <w:t xml:space="preserve">String </w:t>
      </w:r>
      <w:proofErr w:type="spellStart"/>
      <w:r w:rsidRPr="004F52CA">
        <w:rPr>
          <w:b/>
          <w:bCs/>
          <w:sz w:val="32"/>
          <w:szCs w:val="32"/>
        </w:rPr>
        <w:t>msg</w:t>
      </w:r>
      <w:proofErr w:type="spellEnd"/>
      <w:r w:rsidRPr="004F52CA">
        <w:rPr>
          <w:b/>
          <w:bCs/>
          <w:sz w:val="32"/>
          <w:szCs w:val="32"/>
        </w:rPr>
        <w:t xml:space="preserve"> ="welcome to </w:t>
      </w:r>
      <w:proofErr w:type="spellStart"/>
      <w:r w:rsidRPr="004F52CA">
        <w:rPr>
          <w:b/>
          <w:bCs/>
          <w:sz w:val="32"/>
          <w:szCs w:val="32"/>
        </w:rPr>
        <w:t>ashokIt</w:t>
      </w:r>
      <w:proofErr w:type="spellEnd"/>
      <w:r w:rsidRPr="004F52CA">
        <w:rPr>
          <w:b/>
          <w:bCs/>
          <w:sz w:val="32"/>
          <w:szCs w:val="32"/>
        </w:rPr>
        <w:t xml:space="preserve">..!!(server port ="+port+"}";    </w:t>
      </w:r>
      <w:r w:rsidRPr="004F52CA">
        <w:rPr>
          <w:b/>
          <w:bCs/>
          <w:sz w:val="32"/>
          <w:szCs w:val="32"/>
        </w:rPr>
        <w:tab/>
      </w:r>
    </w:p>
    <w:p w14:paraId="3DA353D2" w14:textId="77777777" w:rsidR="00857420" w:rsidRPr="004F52CA" w:rsidRDefault="00857420" w:rsidP="00857420">
      <w:pPr>
        <w:rPr>
          <w:b/>
          <w:bCs/>
          <w:sz w:val="32"/>
          <w:szCs w:val="32"/>
        </w:rPr>
      </w:pPr>
      <w:r w:rsidRPr="004F52CA">
        <w:rPr>
          <w:b/>
          <w:bCs/>
          <w:sz w:val="32"/>
          <w:szCs w:val="32"/>
        </w:rPr>
        <w:tab/>
        <w:t xml:space="preserve">return </w:t>
      </w:r>
      <w:proofErr w:type="spellStart"/>
      <w:r w:rsidRPr="004F52CA">
        <w:rPr>
          <w:b/>
          <w:bCs/>
          <w:sz w:val="32"/>
          <w:szCs w:val="32"/>
        </w:rPr>
        <w:t>msg</w:t>
      </w:r>
      <w:proofErr w:type="spellEnd"/>
      <w:r w:rsidRPr="004F52CA">
        <w:rPr>
          <w:b/>
          <w:bCs/>
          <w:sz w:val="32"/>
          <w:szCs w:val="32"/>
        </w:rPr>
        <w:t>;</w:t>
      </w:r>
    </w:p>
    <w:p w14:paraId="3DD3784E" w14:textId="77777777" w:rsidR="00857420" w:rsidRPr="004F52CA" w:rsidRDefault="00857420" w:rsidP="00857420">
      <w:pPr>
        <w:rPr>
          <w:b/>
          <w:bCs/>
          <w:sz w:val="32"/>
          <w:szCs w:val="32"/>
        </w:rPr>
      </w:pPr>
      <w:r w:rsidRPr="004F52CA">
        <w:rPr>
          <w:b/>
          <w:bCs/>
          <w:sz w:val="32"/>
          <w:szCs w:val="32"/>
        </w:rPr>
        <w:tab/>
        <w:t>}</w:t>
      </w:r>
    </w:p>
    <w:p w14:paraId="74BB1A14" w14:textId="77777777" w:rsidR="00857420" w:rsidRPr="004F52CA" w:rsidRDefault="00857420" w:rsidP="00857420">
      <w:pPr>
        <w:rPr>
          <w:b/>
          <w:bCs/>
          <w:sz w:val="32"/>
          <w:szCs w:val="32"/>
        </w:rPr>
      </w:pPr>
      <w:r w:rsidRPr="004F52CA">
        <w:rPr>
          <w:b/>
          <w:bCs/>
          <w:sz w:val="32"/>
          <w:szCs w:val="32"/>
        </w:rPr>
        <w:t>}</w:t>
      </w:r>
    </w:p>
    <w:p w14:paraId="48E477FD" w14:textId="77777777" w:rsidR="00857420" w:rsidRPr="004F52CA" w:rsidRDefault="00857420" w:rsidP="00857420">
      <w:pPr>
        <w:rPr>
          <w:color w:val="C00000"/>
          <w:sz w:val="32"/>
          <w:szCs w:val="32"/>
        </w:rPr>
      </w:pPr>
      <w:r w:rsidRPr="004F52CA">
        <w:rPr>
          <w:color w:val="C00000"/>
          <w:sz w:val="32"/>
          <w:szCs w:val="32"/>
        </w:rPr>
        <w:t xml:space="preserve">We need add below code in </w:t>
      </w:r>
      <w:proofErr w:type="spellStart"/>
      <w:r w:rsidRPr="004F52CA">
        <w:rPr>
          <w:color w:val="C00000"/>
          <w:sz w:val="32"/>
          <w:szCs w:val="32"/>
        </w:rPr>
        <w:t>microservice_GreetAPI</w:t>
      </w:r>
      <w:proofErr w:type="spellEnd"/>
    </w:p>
    <w:p w14:paraId="7FDBEF29" w14:textId="77777777" w:rsidR="00857420" w:rsidRPr="004F52CA" w:rsidRDefault="00857420" w:rsidP="00857420">
      <w:pPr>
        <w:rPr>
          <w:b/>
          <w:bCs/>
          <w:sz w:val="32"/>
          <w:szCs w:val="32"/>
          <w:u w:val="single"/>
        </w:rPr>
      </w:pPr>
      <w:r w:rsidRPr="004F52CA">
        <w:rPr>
          <w:b/>
          <w:bCs/>
          <w:sz w:val="32"/>
          <w:szCs w:val="32"/>
          <w:u w:val="single"/>
        </w:rPr>
        <w:t xml:space="preserve">In START CLASS add below </w:t>
      </w:r>
      <w:proofErr w:type="spellStart"/>
      <w:r w:rsidRPr="004F52CA">
        <w:rPr>
          <w:b/>
          <w:bCs/>
          <w:sz w:val="32"/>
          <w:szCs w:val="32"/>
          <w:u w:val="single"/>
        </w:rPr>
        <w:t>annoatations</w:t>
      </w:r>
      <w:proofErr w:type="spellEnd"/>
    </w:p>
    <w:p w14:paraId="3372F853" w14:textId="77777777" w:rsidR="00857420" w:rsidRPr="004F52CA" w:rsidRDefault="00857420" w:rsidP="00857420">
      <w:pPr>
        <w:pStyle w:val="ListParagraph"/>
        <w:rPr>
          <w:b/>
          <w:bCs/>
          <w:sz w:val="32"/>
          <w:szCs w:val="32"/>
        </w:rPr>
      </w:pPr>
    </w:p>
    <w:p w14:paraId="5CAD4884" w14:textId="77777777" w:rsidR="00857420" w:rsidRPr="004F52CA" w:rsidRDefault="00857420" w:rsidP="00857420">
      <w:pPr>
        <w:pStyle w:val="ListParagraph"/>
        <w:rPr>
          <w:b/>
          <w:bCs/>
          <w:sz w:val="32"/>
          <w:szCs w:val="32"/>
        </w:rPr>
      </w:pPr>
      <w:r w:rsidRPr="004F52CA">
        <w:rPr>
          <w:b/>
          <w:bCs/>
          <w:sz w:val="32"/>
          <w:szCs w:val="32"/>
        </w:rPr>
        <w:t>@SpringBootApplication</w:t>
      </w:r>
    </w:p>
    <w:p w14:paraId="7EC3CAEA" w14:textId="77777777" w:rsidR="00857420" w:rsidRPr="004F52CA" w:rsidRDefault="00857420" w:rsidP="00857420">
      <w:pPr>
        <w:pStyle w:val="ListParagraph"/>
        <w:rPr>
          <w:b/>
          <w:bCs/>
          <w:sz w:val="32"/>
          <w:szCs w:val="32"/>
        </w:rPr>
      </w:pPr>
      <w:r w:rsidRPr="004F52CA">
        <w:rPr>
          <w:b/>
          <w:bCs/>
          <w:sz w:val="32"/>
          <w:szCs w:val="32"/>
        </w:rPr>
        <w:t>@EnableDiscoveryClient</w:t>
      </w:r>
    </w:p>
    <w:p w14:paraId="384C607B" w14:textId="77777777" w:rsidR="00857420" w:rsidRPr="004F52CA" w:rsidRDefault="00857420" w:rsidP="00857420">
      <w:pPr>
        <w:pStyle w:val="ListParagraph"/>
        <w:rPr>
          <w:b/>
          <w:bCs/>
          <w:sz w:val="32"/>
          <w:szCs w:val="32"/>
        </w:rPr>
      </w:pPr>
      <w:r w:rsidRPr="004F52CA">
        <w:rPr>
          <w:b/>
          <w:bCs/>
          <w:sz w:val="32"/>
          <w:szCs w:val="32"/>
        </w:rPr>
        <w:t>@EnableFeignClients</w:t>
      </w:r>
    </w:p>
    <w:p w14:paraId="651E10B2" w14:textId="77777777" w:rsidR="00857420" w:rsidRPr="004F52CA" w:rsidRDefault="00857420" w:rsidP="00857420">
      <w:pPr>
        <w:pStyle w:val="ListParagraph"/>
        <w:rPr>
          <w:b/>
          <w:bCs/>
          <w:sz w:val="32"/>
          <w:szCs w:val="32"/>
        </w:rPr>
      </w:pPr>
      <w:r w:rsidRPr="004F52CA">
        <w:rPr>
          <w:b/>
          <w:bCs/>
          <w:sz w:val="32"/>
          <w:szCs w:val="32"/>
        </w:rPr>
        <w:t xml:space="preserve">public class Microservice3GreetApiApplication </w:t>
      </w:r>
    </w:p>
    <w:p w14:paraId="4D73577A" w14:textId="77777777" w:rsidR="00857420" w:rsidRPr="004F52CA" w:rsidRDefault="00857420" w:rsidP="00857420">
      <w:pPr>
        <w:pStyle w:val="ListParagraph"/>
        <w:rPr>
          <w:b/>
          <w:bCs/>
          <w:sz w:val="32"/>
          <w:szCs w:val="32"/>
        </w:rPr>
      </w:pPr>
      <w:r w:rsidRPr="004F52CA">
        <w:rPr>
          <w:b/>
          <w:bCs/>
          <w:sz w:val="32"/>
          <w:szCs w:val="32"/>
        </w:rPr>
        <w:t>{</w:t>
      </w:r>
    </w:p>
    <w:p w14:paraId="5CEFC2DA" w14:textId="77777777" w:rsidR="00857420" w:rsidRPr="004F52CA" w:rsidRDefault="00857420" w:rsidP="00857420">
      <w:pPr>
        <w:pStyle w:val="ListParagraph"/>
        <w:rPr>
          <w:b/>
          <w:bCs/>
          <w:sz w:val="32"/>
          <w:szCs w:val="32"/>
        </w:rPr>
      </w:pPr>
    </w:p>
    <w:p w14:paraId="751315BC" w14:textId="77777777" w:rsidR="00857420" w:rsidRPr="004F52CA" w:rsidRDefault="00857420" w:rsidP="00857420">
      <w:pPr>
        <w:pStyle w:val="ListParagraph"/>
        <w:rPr>
          <w:b/>
          <w:bCs/>
          <w:sz w:val="32"/>
          <w:szCs w:val="32"/>
        </w:rPr>
      </w:pPr>
      <w:r w:rsidRPr="004F52CA">
        <w:rPr>
          <w:b/>
          <w:bCs/>
          <w:sz w:val="32"/>
          <w:szCs w:val="32"/>
        </w:rPr>
        <w:tab/>
        <w:t xml:space="preserve">public static void main(String[] </w:t>
      </w:r>
      <w:proofErr w:type="spellStart"/>
      <w:r w:rsidRPr="004F52CA">
        <w:rPr>
          <w:b/>
          <w:bCs/>
          <w:sz w:val="32"/>
          <w:szCs w:val="32"/>
        </w:rPr>
        <w:t>args</w:t>
      </w:r>
      <w:proofErr w:type="spellEnd"/>
      <w:r w:rsidRPr="004F52CA">
        <w:rPr>
          <w:b/>
          <w:bCs/>
          <w:sz w:val="32"/>
          <w:szCs w:val="32"/>
        </w:rPr>
        <w:t xml:space="preserve">) </w:t>
      </w:r>
    </w:p>
    <w:p w14:paraId="7835C6C1" w14:textId="77777777" w:rsidR="00857420" w:rsidRPr="004F52CA" w:rsidRDefault="00857420" w:rsidP="00857420">
      <w:pPr>
        <w:pStyle w:val="ListParagraph"/>
        <w:rPr>
          <w:b/>
          <w:bCs/>
          <w:sz w:val="32"/>
          <w:szCs w:val="32"/>
        </w:rPr>
      </w:pPr>
      <w:r w:rsidRPr="004F52CA">
        <w:rPr>
          <w:b/>
          <w:bCs/>
          <w:sz w:val="32"/>
          <w:szCs w:val="32"/>
        </w:rPr>
        <w:t>{</w:t>
      </w:r>
    </w:p>
    <w:p w14:paraId="4216C4E3" w14:textId="77777777" w:rsidR="00857420" w:rsidRPr="004F52CA" w:rsidRDefault="00857420" w:rsidP="00857420">
      <w:pPr>
        <w:pStyle w:val="ListParagraph"/>
        <w:rPr>
          <w:b/>
          <w:bCs/>
          <w:sz w:val="32"/>
          <w:szCs w:val="32"/>
        </w:rPr>
      </w:pPr>
      <w:r w:rsidRPr="004F52CA">
        <w:rPr>
          <w:b/>
          <w:bCs/>
          <w:sz w:val="32"/>
          <w:szCs w:val="32"/>
        </w:rPr>
        <w:lastRenderedPageBreak/>
        <w:tab/>
      </w:r>
      <w:r w:rsidRPr="004F52CA">
        <w:rPr>
          <w:b/>
          <w:bCs/>
          <w:sz w:val="32"/>
          <w:szCs w:val="32"/>
        </w:rPr>
        <w:tab/>
      </w:r>
      <w:proofErr w:type="spellStart"/>
      <w:r w:rsidRPr="004F52CA">
        <w:rPr>
          <w:b/>
          <w:bCs/>
          <w:sz w:val="32"/>
          <w:szCs w:val="32"/>
        </w:rPr>
        <w:t>SpringApplication.</w:t>
      </w:r>
      <w:r w:rsidRPr="004F52CA">
        <w:rPr>
          <w:b/>
          <w:bCs/>
          <w:i/>
          <w:iCs/>
          <w:sz w:val="32"/>
          <w:szCs w:val="32"/>
        </w:rPr>
        <w:t>run</w:t>
      </w:r>
      <w:proofErr w:type="spellEnd"/>
      <w:r w:rsidRPr="004F52CA">
        <w:rPr>
          <w:b/>
          <w:bCs/>
          <w:sz w:val="32"/>
          <w:szCs w:val="32"/>
        </w:rPr>
        <w:t xml:space="preserve">(Microservice3GreetApiApplication.class, </w:t>
      </w:r>
      <w:proofErr w:type="spellStart"/>
      <w:r w:rsidRPr="004F52CA">
        <w:rPr>
          <w:b/>
          <w:bCs/>
          <w:sz w:val="32"/>
          <w:szCs w:val="32"/>
        </w:rPr>
        <w:t>args</w:t>
      </w:r>
      <w:proofErr w:type="spellEnd"/>
      <w:r w:rsidRPr="004F52CA">
        <w:rPr>
          <w:b/>
          <w:bCs/>
          <w:sz w:val="32"/>
          <w:szCs w:val="32"/>
        </w:rPr>
        <w:t>);</w:t>
      </w:r>
    </w:p>
    <w:p w14:paraId="7E8C0C28" w14:textId="77777777" w:rsidR="00857420" w:rsidRPr="004F52CA" w:rsidRDefault="00857420" w:rsidP="00857420">
      <w:pPr>
        <w:pStyle w:val="ListParagraph"/>
        <w:rPr>
          <w:b/>
          <w:bCs/>
          <w:sz w:val="32"/>
          <w:szCs w:val="32"/>
        </w:rPr>
      </w:pPr>
      <w:r w:rsidRPr="004F52CA">
        <w:rPr>
          <w:b/>
          <w:bCs/>
          <w:sz w:val="32"/>
          <w:szCs w:val="32"/>
        </w:rPr>
        <w:tab/>
        <w:t>}</w:t>
      </w:r>
    </w:p>
    <w:p w14:paraId="5DBB569C" w14:textId="77777777" w:rsidR="00857420" w:rsidRPr="004F52CA" w:rsidRDefault="00857420" w:rsidP="00857420">
      <w:pPr>
        <w:pStyle w:val="ListParagraph"/>
        <w:rPr>
          <w:b/>
          <w:bCs/>
          <w:sz w:val="32"/>
          <w:szCs w:val="32"/>
        </w:rPr>
      </w:pPr>
    </w:p>
    <w:p w14:paraId="76F69714" w14:textId="77777777" w:rsidR="00857420" w:rsidRPr="004F52CA" w:rsidRDefault="00857420" w:rsidP="00857420">
      <w:pPr>
        <w:pStyle w:val="ListParagraph"/>
        <w:rPr>
          <w:b/>
          <w:bCs/>
          <w:sz w:val="32"/>
          <w:szCs w:val="32"/>
        </w:rPr>
      </w:pPr>
      <w:r w:rsidRPr="004F52CA">
        <w:rPr>
          <w:b/>
          <w:bCs/>
          <w:sz w:val="32"/>
          <w:szCs w:val="32"/>
        </w:rPr>
        <w:t>}</w:t>
      </w:r>
    </w:p>
    <w:p w14:paraId="6D0ED67F" w14:textId="77777777" w:rsidR="00857420" w:rsidRPr="004F52CA" w:rsidRDefault="00857420" w:rsidP="00857420">
      <w:pPr>
        <w:pStyle w:val="ListParagraph"/>
        <w:rPr>
          <w:b/>
          <w:bCs/>
          <w:sz w:val="32"/>
          <w:szCs w:val="32"/>
        </w:rPr>
      </w:pPr>
    </w:p>
    <w:p w14:paraId="6D47A644" w14:textId="77777777" w:rsidR="00857420" w:rsidRPr="004F52CA" w:rsidRDefault="00857420" w:rsidP="00857420">
      <w:pPr>
        <w:pStyle w:val="ListParagraph"/>
        <w:rPr>
          <w:b/>
          <w:bCs/>
          <w:sz w:val="32"/>
          <w:szCs w:val="32"/>
        </w:rPr>
      </w:pPr>
    </w:p>
    <w:p w14:paraId="70C280B3" w14:textId="77777777" w:rsidR="00857420" w:rsidRPr="004F52CA" w:rsidRDefault="00857420" w:rsidP="00857420">
      <w:pPr>
        <w:pStyle w:val="ListParagraph"/>
        <w:rPr>
          <w:b/>
          <w:bCs/>
          <w:sz w:val="32"/>
          <w:szCs w:val="32"/>
        </w:rPr>
      </w:pPr>
    </w:p>
    <w:p w14:paraId="70D058EC" w14:textId="77777777" w:rsidR="00857420" w:rsidRPr="004F52CA" w:rsidRDefault="00857420" w:rsidP="00857420">
      <w:pPr>
        <w:pStyle w:val="ListParagraph"/>
        <w:rPr>
          <w:b/>
          <w:bCs/>
          <w:sz w:val="32"/>
          <w:szCs w:val="32"/>
          <w:u w:val="single"/>
        </w:rPr>
      </w:pPr>
      <w:r w:rsidRPr="004F52CA">
        <w:rPr>
          <w:b/>
          <w:bCs/>
          <w:sz w:val="32"/>
          <w:szCs w:val="32"/>
          <w:u w:val="single"/>
        </w:rPr>
        <w:t>GreetRestController.java</w:t>
      </w:r>
    </w:p>
    <w:p w14:paraId="03F0465B" w14:textId="77777777" w:rsidR="00857420" w:rsidRPr="004F52CA" w:rsidRDefault="00857420" w:rsidP="00857420">
      <w:pPr>
        <w:pStyle w:val="ListParagraph"/>
        <w:rPr>
          <w:b/>
          <w:bCs/>
          <w:sz w:val="32"/>
          <w:szCs w:val="32"/>
        </w:rPr>
      </w:pPr>
      <w:r w:rsidRPr="004F52CA">
        <w:rPr>
          <w:b/>
          <w:bCs/>
          <w:sz w:val="32"/>
          <w:szCs w:val="32"/>
        </w:rPr>
        <w:t>@RestController</w:t>
      </w:r>
    </w:p>
    <w:p w14:paraId="33C7C4D6" w14:textId="77777777" w:rsidR="00857420" w:rsidRPr="004F52CA" w:rsidRDefault="00857420" w:rsidP="00857420">
      <w:pPr>
        <w:pStyle w:val="ListParagraph"/>
        <w:rPr>
          <w:b/>
          <w:bCs/>
          <w:sz w:val="32"/>
          <w:szCs w:val="32"/>
        </w:rPr>
      </w:pPr>
      <w:r w:rsidRPr="004F52CA">
        <w:rPr>
          <w:b/>
          <w:bCs/>
          <w:sz w:val="32"/>
          <w:szCs w:val="32"/>
        </w:rPr>
        <w:t xml:space="preserve">public class </w:t>
      </w:r>
      <w:proofErr w:type="spellStart"/>
      <w:r w:rsidRPr="004F52CA">
        <w:rPr>
          <w:b/>
          <w:bCs/>
          <w:sz w:val="32"/>
          <w:szCs w:val="32"/>
        </w:rPr>
        <w:t>GreetRestController</w:t>
      </w:r>
      <w:proofErr w:type="spellEnd"/>
      <w:r w:rsidRPr="004F52CA">
        <w:rPr>
          <w:b/>
          <w:bCs/>
          <w:sz w:val="32"/>
          <w:szCs w:val="32"/>
        </w:rPr>
        <w:t xml:space="preserve"> </w:t>
      </w:r>
    </w:p>
    <w:p w14:paraId="11D70CED" w14:textId="77777777" w:rsidR="00857420" w:rsidRPr="004F52CA" w:rsidRDefault="00857420" w:rsidP="00857420">
      <w:pPr>
        <w:pStyle w:val="ListParagraph"/>
        <w:rPr>
          <w:b/>
          <w:bCs/>
          <w:sz w:val="32"/>
          <w:szCs w:val="32"/>
        </w:rPr>
      </w:pPr>
      <w:r w:rsidRPr="004F52CA">
        <w:rPr>
          <w:b/>
          <w:bCs/>
          <w:sz w:val="32"/>
          <w:szCs w:val="32"/>
        </w:rPr>
        <w:t xml:space="preserve">{   </w:t>
      </w:r>
    </w:p>
    <w:p w14:paraId="0217A902" w14:textId="77777777" w:rsidR="00857420" w:rsidRPr="004F52CA" w:rsidRDefault="00857420" w:rsidP="00857420">
      <w:pPr>
        <w:pStyle w:val="ListParagraph"/>
        <w:rPr>
          <w:b/>
          <w:bCs/>
          <w:sz w:val="32"/>
          <w:szCs w:val="32"/>
        </w:rPr>
      </w:pPr>
      <w:r w:rsidRPr="004F52CA">
        <w:rPr>
          <w:b/>
          <w:bCs/>
          <w:sz w:val="32"/>
          <w:szCs w:val="32"/>
        </w:rPr>
        <w:tab/>
        <w:t>@Autowired</w:t>
      </w:r>
    </w:p>
    <w:p w14:paraId="60BB5B16" w14:textId="77777777" w:rsidR="00857420" w:rsidRPr="004F52CA" w:rsidRDefault="00857420" w:rsidP="00857420">
      <w:pPr>
        <w:pStyle w:val="ListParagraph"/>
        <w:rPr>
          <w:b/>
          <w:bCs/>
          <w:sz w:val="32"/>
          <w:szCs w:val="32"/>
        </w:rPr>
      </w:pPr>
      <w:r w:rsidRPr="004F52CA">
        <w:rPr>
          <w:b/>
          <w:bCs/>
          <w:sz w:val="32"/>
          <w:szCs w:val="32"/>
        </w:rPr>
        <w:tab/>
        <w:t xml:space="preserve">private </w:t>
      </w:r>
      <w:proofErr w:type="spellStart"/>
      <w:r w:rsidRPr="004F52CA">
        <w:rPr>
          <w:b/>
          <w:bCs/>
          <w:sz w:val="32"/>
          <w:szCs w:val="32"/>
        </w:rPr>
        <w:t>WelcomeApiClient</w:t>
      </w:r>
      <w:proofErr w:type="spellEnd"/>
      <w:r w:rsidRPr="004F52CA">
        <w:rPr>
          <w:b/>
          <w:bCs/>
          <w:sz w:val="32"/>
          <w:szCs w:val="32"/>
        </w:rPr>
        <w:t xml:space="preserve"> </w:t>
      </w:r>
      <w:proofErr w:type="spellStart"/>
      <w:r w:rsidRPr="004F52CA">
        <w:rPr>
          <w:b/>
          <w:bCs/>
          <w:sz w:val="32"/>
          <w:szCs w:val="32"/>
        </w:rPr>
        <w:t>apiClient</w:t>
      </w:r>
      <w:proofErr w:type="spellEnd"/>
      <w:r w:rsidRPr="004F52CA">
        <w:rPr>
          <w:b/>
          <w:bCs/>
          <w:sz w:val="32"/>
          <w:szCs w:val="32"/>
        </w:rPr>
        <w:t>;</w:t>
      </w:r>
    </w:p>
    <w:p w14:paraId="0EA23F07" w14:textId="77777777" w:rsidR="00857420" w:rsidRPr="004F52CA" w:rsidRDefault="00857420" w:rsidP="00857420">
      <w:pPr>
        <w:pStyle w:val="ListParagraph"/>
        <w:rPr>
          <w:b/>
          <w:bCs/>
          <w:sz w:val="32"/>
          <w:szCs w:val="32"/>
        </w:rPr>
      </w:pPr>
      <w:r w:rsidRPr="004F52CA">
        <w:rPr>
          <w:b/>
          <w:bCs/>
          <w:sz w:val="32"/>
          <w:szCs w:val="32"/>
        </w:rPr>
        <w:tab/>
      </w:r>
    </w:p>
    <w:p w14:paraId="0158A678" w14:textId="77777777" w:rsidR="00857420" w:rsidRPr="004F52CA" w:rsidRDefault="00857420" w:rsidP="00857420">
      <w:pPr>
        <w:pStyle w:val="ListParagraph"/>
        <w:rPr>
          <w:b/>
          <w:bCs/>
          <w:sz w:val="32"/>
          <w:szCs w:val="32"/>
        </w:rPr>
      </w:pPr>
      <w:r w:rsidRPr="004F52CA">
        <w:rPr>
          <w:b/>
          <w:bCs/>
          <w:sz w:val="32"/>
          <w:szCs w:val="32"/>
        </w:rPr>
        <w:tab/>
        <w:t>@GetMapping("/greet")</w:t>
      </w:r>
    </w:p>
    <w:p w14:paraId="40F7028A" w14:textId="77777777" w:rsidR="00857420" w:rsidRPr="004F52CA" w:rsidRDefault="00857420" w:rsidP="00857420">
      <w:pPr>
        <w:pStyle w:val="ListParagraph"/>
        <w:rPr>
          <w:b/>
          <w:bCs/>
          <w:sz w:val="32"/>
          <w:szCs w:val="32"/>
        </w:rPr>
      </w:pPr>
      <w:r w:rsidRPr="004F52CA">
        <w:rPr>
          <w:b/>
          <w:bCs/>
          <w:sz w:val="32"/>
          <w:szCs w:val="32"/>
        </w:rPr>
        <w:tab/>
        <w:t xml:space="preserve">public String </w:t>
      </w:r>
      <w:proofErr w:type="spellStart"/>
      <w:r w:rsidRPr="004F52CA">
        <w:rPr>
          <w:b/>
          <w:bCs/>
          <w:sz w:val="32"/>
          <w:szCs w:val="32"/>
        </w:rPr>
        <w:t>getGreetMsg</w:t>
      </w:r>
      <w:proofErr w:type="spellEnd"/>
      <w:r w:rsidRPr="004F52CA">
        <w:rPr>
          <w:b/>
          <w:bCs/>
          <w:sz w:val="32"/>
          <w:szCs w:val="32"/>
        </w:rPr>
        <w:t>()</w:t>
      </w:r>
    </w:p>
    <w:p w14:paraId="5F2943C5" w14:textId="77777777" w:rsidR="00857420" w:rsidRPr="004F52CA" w:rsidRDefault="00857420" w:rsidP="00857420">
      <w:pPr>
        <w:pStyle w:val="ListParagraph"/>
        <w:rPr>
          <w:b/>
          <w:bCs/>
          <w:sz w:val="32"/>
          <w:szCs w:val="32"/>
        </w:rPr>
      </w:pPr>
      <w:r w:rsidRPr="004F52CA">
        <w:rPr>
          <w:b/>
          <w:bCs/>
          <w:sz w:val="32"/>
          <w:szCs w:val="32"/>
        </w:rPr>
        <w:tab/>
        <w:t>{</w:t>
      </w:r>
    </w:p>
    <w:p w14:paraId="4D19C77D" w14:textId="77777777" w:rsidR="00857420" w:rsidRPr="004F52CA" w:rsidRDefault="00857420" w:rsidP="00857420">
      <w:pPr>
        <w:pStyle w:val="ListParagraph"/>
        <w:rPr>
          <w:b/>
          <w:bCs/>
          <w:sz w:val="32"/>
          <w:szCs w:val="32"/>
        </w:rPr>
      </w:pPr>
      <w:r w:rsidRPr="004F52CA">
        <w:rPr>
          <w:b/>
          <w:bCs/>
          <w:sz w:val="32"/>
          <w:szCs w:val="32"/>
        </w:rPr>
        <w:tab/>
      </w:r>
      <w:r w:rsidRPr="004F52CA">
        <w:rPr>
          <w:b/>
          <w:bCs/>
          <w:sz w:val="32"/>
          <w:szCs w:val="32"/>
        </w:rPr>
        <w:tab/>
        <w:t xml:space="preserve">String </w:t>
      </w:r>
      <w:proofErr w:type="spellStart"/>
      <w:r w:rsidRPr="004F52CA">
        <w:rPr>
          <w:b/>
          <w:bCs/>
          <w:sz w:val="32"/>
          <w:szCs w:val="32"/>
        </w:rPr>
        <w:t>greetResponse</w:t>
      </w:r>
      <w:proofErr w:type="spellEnd"/>
      <w:r w:rsidRPr="004F52CA">
        <w:rPr>
          <w:b/>
          <w:bCs/>
          <w:sz w:val="32"/>
          <w:szCs w:val="32"/>
        </w:rPr>
        <w:t xml:space="preserve"> = "Good Morning";</w:t>
      </w:r>
    </w:p>
    <w:p w14:paraId="7106E7F7" w14:textId="77777777" w:rsidR="00857420" w:rsidRPr="004F52CA" w:rsidRDefault="00857420" w:rsidP="00857420">
      <w:pPr>
        <w:pStyle w:val="ListParagraph"/>
        <w:rPr>
          <w:b/>
          <w:bCs/>
          <w:sz w:val="32"/>
          <w:szCs w:val="32"/>
        </w:rPr>
      </w:pPr>
      <w:r w:rsidRPr="004F52CA">
        <w:rPr>
          <w:b/>
          <w:bCs/>
          <w:sz w:val="32"/>
          <w:szCs w:val="32"/>
        </w:rPr>
        <w:tab/>
      </w:r>
      <w:r w:rsidRPr="004F52CA">
        <w:rPr>
          <w:b/>
          <w:bCs/>
          <w:sz w:val="32"/>
          <w:szCs w:val="32"/>
        </w:rPr>
        <w:tab/>
        <w:t xml:space="preserve">String </w:t>
      </w:r>
      <w:proofErr w:type="spellStart"/>
      <w:r w:rsidRPr="004F52CA">
        <w:rPr>
          <w:b/>
          <w:bCs/>
          <w:sz w:val="32"/>
          <w:szCs w:val="32"/>
        </w:rPr>
        <w:t>welcomeResponse</w:t>
      </w:r>
      <w:proofErr w:type="spellEnd"/>
      <w:r w:rsidRPr="004F52CA">
        <w:rPr>
          <w:b/>
          <w:bCs/>
          <w:sz w:val="32"/>
          <w:szCs w:val="32"/>
        </w:rPr>
        <w:t xml:space="preserve"> = </w:t>
      </w:r>
      <w:proofErr w:type="spellStart"/>
      <w:r w:rsidRPr="004F52CA">
        <w:rPr>
          <w:b/>
          <w:bCs/>
          <w:sz w:val="32"/>
          <w:szCs w:val="32"/>
        </w:rPr>
        <w:t>apiClient.invokeWelcomeApi</w:t>
      </w:r>
      <w:proofErr w:type="spellEnd"/>
      <w:r w:rsidRPr="004F52CA">
        <w:rPr>
          <w:b/>
          <w:bCs/>
          <w:sz w:val="32"/>
          <w:szCs w:val="32"/>
        </w:rPr>
        <w:t>();</w:t>
      </w:r>
    </w:p>
    <w:p w14:paraId="30FDDB9A" w14:textId="77777777" w:rsidR="00857420" w:rsidRPr="004F52CA" w:rsidRDefault="00857420" w:rsidP="00857420">
      <w:pPr>
        <w:pStyle w:val="ListParagraph"/>
        <w:rPr>
          <w:b/>
          <w:bCs/>
          <w:sz w:val="32"/>
          <w:szCs w:val="32"/>
        </w:rPr>
      </w:pPr>
      <w:r w:rsidRPr="004F52CA">
        <w:rPr>
          <w:b/>
          <w:bCs/>
          <w:sz w:val="32"/>
          <w:szCs w:val="32"/>
        </w:rPr>
        <w:tab/>
      </w:r>
      <w:r w:rsidRPr="004F52CA">
        <w:rPr>
          <w:b/>
          <w:bCs/>
          <w:sz w:val="32"/>
          <w:szCs w:val="32"/>
        </w:rPr>
        <w:tab/>
        <w:t xml:space="preserve">return </w:t>
      </w:r>
      <w:proofErr w:type="spellStart"/>
      <w:r w:rsidRPr="004F52CA">
        <w:rPr>
          <w:b/>
          <w:bCs/>
          <w:sz w:val="32"/>
          <w:szCs w:val="32"/>
        </w:rPr>
        <w:t>greetResponse</w:t>
      </w:r>
      <w:proofErr w:type="spellEnd"/>
      <w:r w:rsidRPr="004F52CA">
        <w:rPr>
          <w:b/>
          <w:bCs/>
          <w:sz w:val="32"/>
          <w:szCs w:val="32"/>
        </w:rPr>
        <w:t xml:space="preserve">+ "'"+ </w:t>
      </w:r>
      <w:proofErr w:type="spellStart"/>
      <w:r w:rsidRPr="004F52CA">
        <w:rPr>
          <w:b/>
          <w:bCs/>
          <w:sz w:val="32"/>
          <w:szCs w:val="32"/>
        </w:rPr>
        <w:t>welcomeResponse</w:t>
      </w:r>
      <w:proofErr w:type="spellEnd"/>
      <w:r w:rsidRPr="004F52CA">
        <w:rPr>
          <w:b/>
          <w:bCs/>
          <w:sz w:val="32"/>
          <w:szCs w:val="32"/>
        </w:rPr>
        <w:t>;</w:t>
      </w:r>
    </w:p>
    <w:p w14:paraId="15DE79F1" w14:textId="77777777" w:rsidR="00857420" w:rsidRPr="004F52CA" w:rsidRDefault="00857420" w:rsidP="00857420">
      <w:pPr>
        <w:pStyle w:val="ListParagraph"/>
        <w:rPr>
          <w:b/>
          <w:bCs/>
          <w:sz w:val="32"/>
          <w:szCs w:val="32"/>
        </w:rPr>
      </w:pPr>
      <w:r w:rsidRPr="004F52CA">
        <w:rPr>
          <w:b/>
          <w:bCs/>
          <w:sz w:val="32"/>
          <w:szCs w:val="32"/>
        </w:rPr>
        <w:tab/>
        <w:t>}</w:t>
      </w:r>
    </w:p>
    <w:p w14:paraId="12F8C19C" w14:textId="77777777" w:rsidR="00857420" w:rsidRPr="004F52CA" w:rsidRDefault="00857420" w:rsidP="00857420">
      <w:pPr>
        <w:pStyle w:val="ListParagraph"/>
        <w:rPr>
          <w:b/>
          <w:bCs/>
          <w:sz w:val="32"/>
          <w:szCs w:val="32"/>
        </w:rPr>
      </w:pPr>
      <w:r w:rsidRPr="004F52CA">
        <w:rPr>
          <w:b/>
          <w:bCs/>
          <w:sz w:val="32"/>
          <w:szCs w:val="32"/>
        </w:rPr>
        <w:tab/>
      </w:r>
    </w:p>
    <w:p w14:paraId="6C2833D8" w14:textId="77777777" w:rsidR="00857420" w:rsidRPr="004F52CA" w:rsidRDefault="00857420" w:rsidP="00857420">
      <w:pPr>
        <w:pStyle w:val="ListParagraph"/>
        <w:rPr>
          <w:b/>
          <w:bCs/>
          <w:sz w:val="32"/>
          <w:szCs w:val="32"/>
        </w:rPr>
      </w:pPr>
    </w:p>
    <w:p w14:paraId="5D59CBD2" w14:textId="77777777" w:rsidR="00857420" w:rsidRPr="004F52CA" w:rsidRDefault="00857420" w:rsidP="00857420">
      <w:pPr>
        <w:pStyle w:val="ListParagraph"/>
        <w:rPr>
          <w:b/>
          <w:bCs/>
          <w:sz w:val="32"/>
          <w:szCs w:val="32"/>
        </w:rPr>
      </w:pPr>
    </w:p>
    <w:p w14:paraId="58ED15EC" w14:textId="77777777" w:rsidR="00857420" w:rsidRPr="004F52CA" w:rsidRDefault="00857420" w:rsidP="00857420">
      <w:pPr>
        <w:pStyle w:val="ListParagraph"/>
        <w:rPr>
          <w:b/>
          <w:bCs/>
          <w:sz w:val="32"/>
          <w:szCs w:val="32"/>
        </w:rPr>
      </w:pPr>
      <w:r w:rsidRPr="004F52CA">
        <w:rPr>
          <w:b/>
          <w:bCs/>
          <w:sz w:val="32"/>
          <w:szCs w:val="32"/>
        </w:rPr>
        <w:t>}</w:t>
      </w:r>
    </w:p>
    <w:p w14:paraId="1A6EE863" w14:textId="77777777" w:rsidR="00857420" w:rsidRPr="004F52CA" w:rsidRDefault="00857420" w:rsidP="00857420">
      <w:pPr>
        <w:pStyle w:val="ListParagraph"/>
        <w:rPr>
          <w:b/>
          <w:bCs/>
          <w:sz w:val="32"/>
          <w:szCs w:val="32"/>
        </w:rPr>
      </w:pPr>
    </w:p>
    <w:p w14:paraId="2BD5D5CA" w14:textId="77777777" w:rsidR="00857420" w:rsidRPr="004F52CA" w:rsidRDefault="00857420" w:rsidP="00857420">
      <w:pPr>
        <w:pStyle w:val="ListParagraph"/>
        <w:rPr>
          <w:b/>
          <w:bCs/>
          <w:sz w:val="32"/>
          <w:szCs w:val="32"/>
          <w:u w:val="single"/>
        </w:rPr>
      </w:pPr>
      <w:r w:rsidRPr="004F52CA">
        <w:rPr>
          <w:b/>
          <w:bCs/>
          <w:sz w:val="32"/>
          <w:szCs w:val="32"/>
          <w:u w:val="single"/>
        </w:rPr>
        <w:t>(5) WelcomeApiClient.java</w:t>
      </w:r>
    </w:p>
    <w:p w14:paraId="45776639" w14:textId="77777777" w:rsidR="00857420" w:rsidRPr="004F52CA" w:rsidRDefault="00857420" w:rsidP="00857420">
      <w:pPr>
        <w:pStyle w:val="ListParagraph"/>
        <w:rPr>
          <w:b/>
          <w:bCs/>
          <w:sz w:val="32"/>
          <w:szCs w:val="32"/>
        </w:rPr>
      </w:pPr>
    </w:p>
    <w:p w14:paraId="10996942" w14:textId="77777777" w:rsidR="00857420" w:rsidRPr="004F52CA" w:rsidRDefault="00857420" w:rsidP="00857420">
      <w:pPr>
        <w:pStyle w:val="ListParagraph"/>
        <w:rPr>
          <w:b/>
          <w:bCs/>
          <w:sz w:val="32"/>
          <w:szCs w:val="32"/>
        </w:rPr>
      </w:pPr>
      <w:r w:rsidRPr="004F52CA">
        <w:rPr>
          <w:b/>
          <w:bCs/>
          <w:sz w:val="32"/>
          <w:szCs w:val="32"/>
        </w:rPr>
        <w:t>@FeignClient(name = "</w:t>
      </w:r>
      <w:proofErr w:type="spellStart"/>
      <w:r w:rsidRPr="004F52CA">
        <w:rPr>
          <w:b/>
          <w:bCs/>
          <w:sz w:val="32"/>
          <w:szCs w:val="32"/>
        </w:rPr>
        <w:t>microserviceWelcomeApi</w:t>
      </w:r>
      <w:proofErr w:type="spellEnd"/>
      <w:r w:rsidRPr="004F52CA">
        <w:rPr>
          <w:b/>
          <w:bCs/>
          <w:sz w:val="32"/>
          <w:szCs w:val="32"/>
        </w:rPr>
        <w:t>")</w:t>
      </w:r>
    </w:p>
    <w:p w14:paraId="6867C691" w14:textId="77777777" w:rsidR="00857420" w:rsidRPr="004F52CA" w:rsidRDefault="00857420" w:rsidP="00857420">
      <w:pPr>
        <w:pStyle w:val="ListParagraph"/>
        <w:rPr>
          <w:b/>
          <w:bCs/>
          <w:sz w:val="32"/>
          <w:szCs w:val="32"/>
        </w:rPr>
      </w:pPr>
      <w:r w:rsidRPr="004F52CA">
        <w:rPr>
          <w:b/>
          <w:bCs/>
          <w:sz w:val="32"/>
          <w:szCs w:val="32"/>
        </w:rPr>
        <w:t xml:space="preserve">public interface </w:t>
      </w:r>
      <w:proofErr w:type="spellStart"/>
      <w:r w:rsidRPr="004F52CA">
        <w:rPr>
          <w:b/>
          <w:bCs/>
          <w:sz w:val="32"/>
          <w:szCs w:val="32"/>
        </w:rPr>
        <w:t>WelcomeApiClient</w:t>
      </w:r>
      <w:proofErr w:type="spellEnd"/>
      <w:r w:rsidRPr="004F52CA">
        <w:rPr>
          <w:b/>
          <w:bCs/>
          <w:sz w:val="32"/>
          <w:szCs w:val="32"/>
        </w:rPr>
        <w:t xml:space="preserve"> </w:t>
      </w:r>
    </w:p>
    <w:p w14:paraId="70398E5A" w14:textId="77777777" w:rsidR="00857420" w:rsidRPr="004F52CA" w:rsidRDefault="00857420" w:rsidP="00857420">
      <w:pPr>
        <w:pStyle w:val="ListParagraph"/>
        <w:rPr>
          <w:b/>
          <w:bCs/>
          <w:sz w:val="32"/>
          <w:szCs w:val="32"/>
        </w:rPr>
      </w:pPr>
      <w:r w:rsidRPr="004F52CA">
        <w:rPr>
          <w:b/>
          <w:bCs/>
          <w:sz w:val="32"/>
          <w:szCs w:val="32"/>
        </w:rPr>
        <w:lastRenderedPageBreak/>
        <w:t>{</w:t>
      </w:r>
    </w:p>
    <w:p w14:paraId="6B16FF30" w14:textId="77777777" w:rsidR="00857420" w:rsidRPr="004F52CA" w:rsidRDefault="00857420" w:rsidP="00857420">
      <w:pPr>
        <w:pStyle w:val="ListParagraph"/>
        <w:rPr>
          <w:b/>
          <w:bCs/>
          <w:sz w:val="32"/>
          <w:szCs w:val="32"/>
        </w:rPr>
      </w:pPr>
      <w:r w:rsidRPr="004F52CA">
        <w:rPr>
          <w:b/>
          <w:bCs/>
          <w:sz w:val="32"/>
          <w:szCs w:val="32"/>
        </w:rPr>
        <w:tab/>
        <w:t>@GetMapping("/welcome")</w:t>
      </w:r>
    </w:p>
    <w:p w14:paraId="6C48D53D" w14:textId="77777777" w:rsidR="00857420" w:rsidRPr="004F52CA" w:rsidRDefault="00857420" w:rsidP="00857420">
      <w:pPr>
        <w:pStyle w:val="ListParagraph"/>
        <w:rPr>
          <w:b/>
          <w:bCs/>
          <w:sz w:val="32"/>
          <w:szCs w:val="32"/>
        </w:rPr>
      </w:pPr>
      <w:r w:rsidRPr="004F52CA">
        <w:rPr>
          <w:b/>
          <w:bCs/>
          <w:sz w:val="32"/>
          <w:szCs w:val="32"/>
        </w:rPr>
        <w:tab/>
        <w:t xml:space="preserve">public String </w:t>
      </w:r>
      <w:proofErr w:type="spellStart"/>
      <w:r w:rsidRPr="004F52CA">
        <w:rPr>
          <w:b/>
          <w:bCs/>
          <w:sz w:val="32"/>
          <w:szCs w:val="32"/>
        </w:rPr>
        <w:t>invokeWelcomeApi</w:t>
      </w:r>
      <w:proofErr w:type="spellEnd"/>
      <w:r w:rsidRPr="004F52CA">
        <w:rPr>
          <w:b/>
          <w:bCs/>
          <w:sz w:val="32"/>
          <w:szCs w:val="32"/>
        </w:rPr>
        <w:t>();</w:t>
      </w:r>
    </w:p>
    <w:p w14:paraId="4129684A" w14:textId="77777777" w:rsidR="00857420" w:rsidRPr="004F52CA" w:rsidRDefault="00857420" w:rsidP="00857420">
      <w:pPr>
        <w:rPr>
          <w:b/>
          <w:bCs/>
          <w:sz w:val="32"/>
          <w:szCs w:val="32"/>
        </w:rPr>
      </w:pPr>
      <w:r w:rsidRPr="004F52CA">
        <w:rPr>
          <w:b/>
          <w:bCs/>
          <w:sz w:val="32"/>
          <w:szCs w:val="32"/>
        </w:rPr>
        <w:t xml:space="preserve">           }</w:t>
      </w:r>
    </w:p>
    <w:p w14:paraId="6C92C4B5" w14:textId="77777777" w:rsidR="00857420" w:rsidRPr="004F52CA" w:rsidRDefault="00857420" w:rsidP="00857420">
      <w:pPr>
        <w:rPr>
          <w:b/>
          <w:bCs/>
          <w:sz w:val="32"/>
          <w:szCs w:val="32"/>
        </w:rPr>
      </w:pPr>
    </w:p>
    <w:p w14:paraId="55914E30" w14:textId="77777777" w:rsidR="00857420" w:rsidRPr="004F52CA" w:rsidRDefault="00857420" w:rsidP="00857420">
      <w:pPr>
        <w:rPr>
          <w:color w:val="C00000"/>
          <w:sz w:val="32"/>
          <w:szCs w:val="32"/>
        </w:rPr>
      </w:pPr>
    </w:p>
    <w:p w14:paraId="427159C9" w14:textId="77777777" w:rsidR="00857420" w:rsidRPr="004F52CA" w:rsidRDefault="00857420" w:rsidP="00857420">
      <w:pPr>
        <w:rPr>
          <w:color w:val="C00000"/>
          <w:sz w:val="32"/>
          <w:szCs w:val="32"/>
        </w:rPr>
      </w:pPr>
    </w:p>
    <w:p w14:paraId="118E3F67" w14:textId="77777777" w:rsidR="00857420" w:rsidRPr="004F52CA" w:rsidRDefault="00857420" w:rsidP="00857420">
      <w:pPr>
        <w:rPr>
          <w:b/>
          <w:bCs/>
          <w:color w:val="C00000"/>
          <w:sz w:val="32"/>
          <w:szCs w:val="32"/>
        </w:rPr>
      </w:pPr>
      <w:r w:rsidRPr="004F52CA">
        <w:rPr>
          <w:b/>
          <w:bCs/>
          <w:color w:val="C00000"/>
          <w:sz w:val="32"/>
          <w:szCs w:val="32"/>
        </w:rPr>
        <w:t xml:space="preserve">PROJECT-4-A)--------How to create rest API (client API)   </w:t>
      </w:r>
      <w:proofErr w:type="spellStart"/>
      <w:r w:rsidRPr="004F52CA">
        <w:rPr>
          <w:b/>
          <w:bCs/>
          <w:color w:val="C00000"/>
          <w:sz w:val="32"/>
          <w:szCs w:val="32"/>
        </w:rPr>
        <w:t>projectName</w:t>
      </w:r>
      <w:proofErr w:type="spellEnd"/>
      <w:r w:rsidRPr="004F52CA">
        <w:rPr>
          <w:b/>
          <w:bCs/>
          <w:color w:val="C00000"/>
          <w:sz w:val="32"/>
          <w:szCs w:val="32"/>
        </w:rPr>
        <w:t xml:space="preserve">:- </w:t>
      </w:r>
      <w:proofErr w:type="spellStart"/>
      <w:r w:rsidRPr="004F52CA">
        <w:rPr>
          <w:b/>
          <w:bCs/>
          <w:color w:val="C00000"/>
          <w:sz w:val="32"/>
          <w:szCs w:val="32"/>
        </w:rPr>
        <w:t>microservice_welcomeAPI</w:t>
      </w:r>
      <w:proofErr w:type="spellEnd"/>
    </w:p>
    <w:p w14:paraId="1922FB8E"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-create as usual spring starter web project </w:t>
      </w:r>
    </w:p>
    <w:p w14:paraId="6E1945B5" w14:textId="77777777" w:rsidR="00857420" w:rsidRPr="004F52CA" w:rsidRDefault="00857420" w:rsidP="00857420">
      <w:pPr>
        <w:rPr>
          <w:b/>
          <w:bCs/>
          <w:color w:val="000000" w:themeColor="text1"/>
          <w:sz w:val="32"/>
          <w:szCs w:val="32"/>
        </w:rPr>
      </w:pPr>
      <w:r w:rsidRPr="004F52CA">
        <w:rPr>
          <w:b/>
          <w:bCs/>
          <w:color w:val="000000" w:themeColor="text1"/>
          <w:sz w:val="32"/>
          <w:szCs w:val="32"/>
        </w:rPr>
        <w:t>- add below dependency</w:t>
      </w:r>
    </w:p>
    <w:p w14:paraId="5A9429C3" w14:textId="77777777" w:rsidR="00857420" w:rsidRPr="004F52CA" w:rsidRDefault="00857420" w:rsidP="00857420">
      <w:pPr>
        <w:rPr>
          <w:b/>
          <w:bCs/>
          <w:color w:val="000000" w:themeColor="text1"/>
          <w:sz w:val="32"/>
          <w:szCs w:val="32"/>
        </w:rPr>
      </w:pPr>
      <w:r w:rsidRPr="004F52CA">
        <w:rPr>
          <w:b/>
          <w:bCs/>
          <w:color w:val="000000" w:themeColor="text1"/>
          <w:sz w:val="32"/>
          <w:szCs w:val="32"/>
        </w:rPr>
        <w:t>(1) POM.XML</w:t>
      </w:r>
    </w:p>
    <w:p w14:paraId="0113052C"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1) Type actuator</w:t>
      </w:r>
    </w:p>
    <w:p w14:paraId="51BA089A"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&lt;dependency&gt;</w:t>
      </w:r>
    </w:p>
    <w:p w14:paraId="68E8EECF"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roofErr w:type="spellStart"/>
      <w:r w:rsidRPr="004F52CA">
        <w:rPr>
          <w:b/>
          <w:bCs/>
          <w:color w:val="000000" w:themeColor="text1"/>
          <w:sz w:val="32"/>
          <w:szCs w:val="32"/>
        </w:rPr>
        <w:t>org.springframework.boot</w:t>
      </w:r>
      <w:proofErr w:type="spellEnd"/>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4B1E71F6"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artifactId</w:t>
      </w:r>
      <w:proofErr w:type="spellEnd"/>
      <w:r w:rsidRPr="004F52CA">
        <w:rPr>
          <w:b/>
          <w:bCs/>
          <w:color w:val="000000" w:themeColor="text1"/>
          <w:sz w:val="32"/>
          <w:szCs w:val="32"/>
        </w:rPr>
        <w:t>&gt;spring-boot-starter-actuator&lt;/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
    <w:p w14:paraId="6A06C062"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200F5D86" w14:textId="77777777" w:rsidR="00857420" w:rsidRPr="004F52CA" w:rsidRDefault="00857420" w:rsidP="00857420">
      <w:pPr>
        <w:rPr>
          <w:b/>
          <w:bCs/>
          <w:color w:val="000000" w:themeColor="text1"/>
          <w:sz w:val="32"/>
          <w:szCs w:val="32"/>
        </w:rPr>
      </w:pPr>
      <w:r w:rsidRPr="004F52CA">
        <w:rPr>
          <w:b/>
          <w:bCs/>
          <w:color w:val="000000" w:themeColor="text1"/>
          <w:sz w:val="32"/>
          <w:szCs w:val="32"/>
        </w:rPr>
        <w:t>2)type web</w:t>
      </w:r>
    </w:p>
    <w:p w14:paraId="0883A311"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&lt;dependency&gt;</w:t>
      </w:r>
    </w:p>
    <w:p w14:paraId="3D137E4B"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roofErr w:type="spellStart"/>
      <w:r w:rsidRPr="004F52CA">
        <w:rPr>
          <w:b/>
          <w:bCs/>
          <w:color w:val="000000" w:themeColor="text1"/>
          <w:sz w:val="32"/>
          <w:szCs w:val="32"/>
        </w:rPr>
        <w:t>org.springframework.boot</w:t>
      </w:r>
      <w:proofErr w:type="spellEnd"/>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2FE0E926"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artifactId</w:t>
      </w:r>
      <w:proofErr w:type="spellEnd"/>
      <w:r w:rsidRPr="004F52CA">
        <w:rPr>
          <w:b/>
          <w:bCs/>
          <w:color w:val="000000" w:themeColor="text1"/>
          <w:sz w:val="32"/>
          <w:szCs w:val="32"/>
        </w:rPr>
        <w:t>&gt;spring-boot-starter-web&lt;/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
    <w:p w14:paraId="625D31D7"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2C4DF98C" w14:textId="77777777" w:rsidR="00857420" w:rsidRPr="004F52CA" w:rsidRDefault="00857420" w:rsidP="00857420">
      <w:pPr>
        <w:rPr>
          <w:b/>
          <w:bCs/>
          <w:color w:val="000000" w:themeColor="text1"/>
          <w:sz w:val="32"/>
          <w:szCs w:val="32"/>
        </w:rPr>
      </w:pPr>
      <w:r w:rsidRPr="004F52CA">
        <w:rPr>
          <w:b/>
          <w:bCs/>
          <w:color w:val="000000" w:themeColor="text1"/>
          <w:sz w:val="32"/>
          <w:szCs w:val="32"/>
        </w:rPr>
        <w:t>3)type admin . this dependency makes API as client of ADMIN server</w:t>
      </w:r>
    </w:p>
    <w:p w14:paraId="466B2DAD" w14:textId="77777777" w:rsidR="00857420" w:rsidRPr="004F52CA" w:rsidRDefault="00857420" w:rsidP="00857420">
      <w:pPr>
        <w:rPr>
          <w:b/>
          <w:bCs/>
          <w:color w:val="000000" w:themeColor="text1"/>
          <w:sz w:val="32"/>
          <w:szCs w:val="32"/>
        </w:rPr>
      </w:pPr>
      <w:r w:rsidRPr="004F52CA">
        <w:rPr>
          <w:b/>
          <w:bCs/>
          <w:color w:val="000000" w:themeColor="text1"/>
          <w:sz w:val="32"/>
          <w:szCs w:val="32"/>
        </w:rPr>
        <w:lastRenderedPageBreak/>
        <w:tab/>
      </w:r>
      <w:r w:rsidRPr="004F52CA">
        <w:rPr>
          <w:b/>
          <w:bCs/>
          <w:color w:val="000000" w:themeColor="text1"/>
          <w:sz w:val="32"/>
          <w:szCs w:val="32"/>
        </w:rPr>
        <w:tab/>
        <w:t>&lt;dependency&gt;</w:t>
      </w:r>
    </w:p>
    <w:p w14:paraId="18C41A12"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roofErr w:type="spellStart"/>
      <w:r w:rsidRPr="004F52CA">
        <w:rPr>
          <w:b/>
          <w:bCs/>
          <w:color w:val="000000" w:themeColor="text1"/>
          <w:sz w:val="32"/>
          <w:szCs w:val="32"/>
        </w:rPr>
        <w:t>de.codecentric</w:t>
      </w:r>
      <w:proofErr w:type="spellEnd"/>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3628DE4F"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artifactId</w:t>
      </w:r>
      <w:proofErr w:type="spellEnd"/>
      <w:r w:rsidRPr="004F52CA">
        <w:rPr>
          <w:b/>
          <w:bCs/>
          <w:color w:val="000000" w:themeColor="text1"/>
          <w:sz w:val="32"/>
          <w:szCs w:val="32"/>
        </w:rPr>
        <w:t>&gt;spring-boot-admin-starter-client&lt;/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
    <w:p w14:paraId="58E55843"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7177DAD4" w14:textId="77777777" w:rsidR="00857420" w:rsidRPr="004F52CA" w:rsidRDefault="00857420" w:rsidP="00857420">
      <w:pPr>
        <w:rPr>
          <w:b/>
          <w:bCs/>
          <w:color w:val="000000" w:themeColor="text1"/>
          <w:sz w:val="32"/>
          <w:szCs w:val="32"/>
        </w:rPr>
      </w:pPr>
      <w:r w:rsidRPr="004F52CA">
        <w:rPr>
          <w:b/>
          <w:bCs/>
          <w:color w:val="000000" w:themeColor="text1"/>
          <w:sz w:val="32"/>
          <w:szCs w:val="32"/>
        </w:rPr>
        <w:t>4)automatically gets this dependency</w:t>
      </w:r>
    </w:p>
    <w:p w14:paraId="1E12E4B7"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55DCF0F5"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roofErr w:type="spellStart"/>
      <w:r w:rsidRPr="004F52CA">
        <w:rPr>
          <w:b/>
          <w:bCs/>
          <w:color w:val="000000" w:themeColor="text1"/>
          <w:sz w:val="32"/>
          <w:szCs w:val="32"/>
        </w:rPr>
        <w:t>io.micrometer</w:t>
      </w:r>
      <w:proofErr w:type="spellEnd"/>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1814D4DA"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roofErr w:type="spellStart"/>
      <w:r w:rsidRPr="004F52CA">
        <w:rPr>
          <w:b/>
          <w:bCs/>
          <w:color w:val="000000" w:themeColor="text1"/>
          <w:sz w:val="32"/>
          <w:szCs w:val="32"/>
        </w:rPr>
        <w:t>micrometer</w:t>
      </w:r>
      <w:proofErr w:type="spellEnd"/>
      <w:r w:rsidRPr="004F52CA">
        <w:rPr>
          <w:b/>
          <w:bCs/>
          <w:color w:val="000000" w:themeColor="text1"/>
          <w:sz w:val="32"/>
          <w:szCs w:val="32"/>
        </w:rPr>
        <w:t>-tracing-bridge-brave&lt;/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
    <w:p w14:paraId="72366D9C"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2D17DF47"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5)type </w:t>
      </w:r>
      <w:proofErr w:type="spellStart"/>
      <w:r w:rsidRPr="004F52CA">
        <w:rPr>
          <w:b/>
          <w:bCs/>
          <w:color w:val="000000" w:themeColor="text1"/>
          <w:sz w:val="32"/>
          <w:szCs w:val="32"/>
        </w:rPr>
        <w:t>zipkin</w:t>
      </w:r>
      <w:proofErr w:type="spellEnd"/>
    </w:p>
    <w:p w14:paraId="07DD65F6"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539D4690"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groupId</w:t>
      </w:r>
      <w:proofErr w:type="spellEnd"/>
      <w:r w:rsidRPr="004F52CA">
        <w:rPr>
          <w:b/>
          <w:bCs/>
          <w:color w:val="000000" w:themeColor="text1"/>
          <w:sz w:val="32"/>
          <w:szCs w:val="32"/>
        </w:rPr>
        <w:t>&gt;io.zipkin.reporter2&lt;/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53A8E4FE"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roofErr w:type="spellStart"/>
      <w:r w:rsidRPr="004F52CA">
        <w:rPr>
          <w:b/>
          <w:bCs/>
          <w:color w:val="000000" w:themeColor="text1"/>
          <w:sz w:val="32"/>
          <w:szCs w:val="32"/>
        </w:rPr>
        <w:t>zipkin</w:t>
      </w:r>
      <w:proofErr w:type="spellEnd"/>
      <w:r w:rsidRPr="004F52CA">
        <w:rPr>
          <w:b/>
          <w:bCs/>
          <w:color w:val="000000" w:themeColor="text1"/>
          <w:sz w:val="32"/>
          <w:szCs w:val="32"/>
        </w:rPr>
        <w:t>-reporter-brave&lt;/</w:t>
      </w:r>
      <w:proofErr w:type="spellStart"/>
      <w:r w:rsidRPr="004F52CA">
        <w:rPr>
          <w:b/>
          <w:bCs/>
          <w:color w:val="000000" w:themeColor="text1"/>
          <w:sz w:val="32"/>
          <w:szCs w:val="32"/>
        </w:rPr>
        <w:t>artifactId</w:t>
      </w:r>
      <w:proofErr w:type="spellEnd"/>
      <w:r w:rsidRPr="004F52CA">
        <w:rPr>
          <w:b/>
          <w:bCs/>
          <w:color w:val="000000" w:themeColor="text1"/>
          <w:sz w:val="32"/>
          <w:szCs w:val="32"/>
        </w:rPr>
        <w:t>&gt;</w:t>
      </w:r>
    </w:p>
    <w:p w14:paraId="1165C695"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08800199" w14:textId="77777777" w:rsidR="00857420" w:rsidRPr="004F52CA" w:rsidRDefault="00857420" w:rsidP="00857420">
      <w:pPr>
        <w:rPr>
          <w:b/>
          <w:bCs/>
          <w:color w:val="000000" w:themeColor="text1"/>
          <w:sz w:val="32"/>
          <w:szCs w:val="32"/>
        </w:rPr>
      </w:pPr>
      <w:r w:rsidRPr="004F52CA">
        <w:rPr>
          <w:b/>
          <w:bCs/>
          <w:color w:val="000000" w:themeColor="text1"/>
          <w:sz w:val="32"/>
          <w:szCs w:val="32"/>
        </w:rPr>
        <w:t>6)type eureka. this dependency makes API as client of EUREKA server</w:t>
      </w:r>
    </w:p>
    <w:p w14:paraId="31C9F84A" w14:textId="77777777" w:rsidR="00857420" w:rsidRPr="004F52CA" w:rsidRDefault="00857420" w:rsidP="00857420">
      <w:pPr>
        <w:rPr>
          <w:b/>
          <w:bCs/>
          <w:color w:val="000000" w:themeColor="text1"/>
          <w:sz w:val="32"/>
          <w:szCs w:val="32"/>
        </w:rPr>
      </w:pPr>
    </w:p>
    <w:p w14:paraId="2C470115"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3B014012"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roofErr w:type="spellStart"/>
      <w:r w:rsidRPr="004F52CA">
        <w:rPr>
          <w:b/>
          <w:bCs/>
          <w:color w:val="000000" w:themeColor="text1"/>
          <w:sz w:val="32"/>
          <w:szCs w:val="32"/>
        </w:rPr>
        <w:t>org.springframework.cloud</w:t>
      </w:r>
      <w:proofErr w:type="spellEnd"/>
      <w:r w:rsidRPr="004F52CA">
        <w:rPr>
          <w:b/>
          <w:bCs/>
          <w:color w:val="000000" w:themeColor="text1"/>
          <w:sz w:val="32"/>
          <w:szCs w:val="32"/>
        </w:rPr>
        <w:t>&lt;/</w:t>
      </w:r>
      <w:proofErr w:type="spellStart"/>
      <w:r w:rsidRPr="004F52CA">
        <w:rPr>
          <w:b/>
          <w:bCs/>
          <w:color w:val="000000" w:themeColor="text1"/>
          <w:sz w:val="32"/>
          <w:szCs w:val="32"/>
        </w:rPr>
        <w:t>groupId</w:t>
      </w:r>
      <w:proofErr w:type="spellEnd"/>
      <w:r w:rsidRPr="004F52CA">
        <w:rPr>
          <w:b/>
          <w:bCs/>
          <w:color w:val="000000" w:themeColor="text1"/>
          <w:sz w:val="32"/>
          <w:szCs w:val="32"/>
        </w:rPr>
        <w:t>&gt;</w:t>
      </w:r>
    </w:p>
    <w:p w14:paraId="3A03CA48"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r>
      <w:r w:rsidRPr="004F52CA">
        <w:rPr>
          <w:b/>
          <w:bCs/>
          <w:color w:val="000000" w:themeColor="text1"/>
          <w:sz w:val="32"/>
          <w:szCs w:val="32"/>
        </w:rPr>
        <w:tab/>
        <w:t>&lt;artifactId&gt;spring-cloud-starter-netflix-eureka-client&lt;/artifactId&gt;</w:t>
      </w:r>
    </w:p>
    <w:p w14:paraId="3E73FA88" w14:textId="77777777" w:rsidR="00857420" w:rsidRPr="004F52CA" w:rsidRDefault="00857420" w:rsidP="00857420">
      <w:pPr>
        <w:rPr>
          <w:b/>
          <w:bCs/>
          <w:color w:val="000000" w:themeColor="text1"/>
          <w:sz w:val="32"/>
          <w:szCs w:val="32"/>
        </w:rPr>
      </w:pPr>
      <w:r w:rsidRPr="004F52CA">
        <w:rPr>
          <w:b/>
          <w:bCs/>
          <w:color w:val="000000" w:themeColor="text1"/>
          <w:sz w:val="32"/>
          <w:szCs w:val="32"/>
        </w:rPr>
        <w:tab/>
      </w:r>
      <w:r w:rsidRPr="004F52CA">
        <w:rPr>
          <w:b/>
          <w:bCs/>
          <w:color w:val="000000" w:themeColor="text1"/>
          <w:sz w:val="32"/>
          <w:szCs w:val="32"/>
        </w:rPr>
        <w:tab/>
        <w:t>&lt;/dependency&gt;</w:t>
      </w:r>
    </w:p>
    <w:p w14:paraId="025F0D19" w14:textId="77777777" w:rsidR="00857420" w:rsidRPr="004F52CA" w:rsidRDefault="00857420" w:rsidP="00857420">
      <w:pPr>
        <w:rPr>
          <w:b/>
          <w:bCs/>
          <w:color w:val="000000" w:themeColor="text1"/>
          <w:sz w:val="32"/>
          <w:szCs w:val="32"/>
        </w:rPr>
      </w:pPr>
    </w:p>
    <w:p w14:paraId="13863BD2" w14:textId="77777777" w:rsidR="00857420" w:rsidRPr="004F52CA" w:rsidRDefault="00857420" w:rsidP="00857420">
      <w:pPr>
        <w:rPr>
          <w:b/>
          <w:bCs/>
          <w:color w:val="000000" w:themeColor="text1"/>
          <w:sz w:val="32"/>
          <w:szCs w:val="32"/>
        </w:rPr>
      </w:pPr>
    </w:p>
    <w:p w14:paraId="1FB1A290" w14:textId="77777777" w:rsidR="00857420" w:rsidRPr="004F52CA" w:rsidRDefault="00857420" w:rsidP="00857420">
      <w:pPr>
        <w:rPr>
          <w:b/>
          <w:bCs/>
          <w:color w:val="000000" w:themeColor="text1"/>
          <w:sz w:val="32"/>
          <w:szCs w:val="32"/>
        </w:rPr>
      </w:pPr>
    </w:p>
    <w:p w14:paraId="7CB62C6D" w14:textId="77777777" w:rsidR="00857420" w:rsidRPr="004F52CA" w:rsidRDefault="00857420" w:rsidP="00857420">
      <w:pPr>
        <w:rPr>
          <w:b/>
          <w:bCs/>
          <w:color w:val="000000" w:themeColor="text1"/>
          <w:sz w:val="32"/>
          <w:szCs w:val="32"/>
        </w:rPr>
      </w:pPr>
    </w:p>
    <w:p w14:paraId="73D341B0" w14:textId="77777777" w:rsidR="00857420" w:rsidRPr="004F52CA" w:rsidRDefault="00857420" w:rsidP="00857420">
      <w:pPr>
        <w:rPr>
          <w:b/>
          <w:bCs/>
          <w:color w:val="000000" w:themeColor="text1"/>
          <w:sz w:val="32"/>
          <w:szCs w:val="32"/>
        </w:rPr>
      </w:pPr>
      <w:r w:rsidRPr="004F52CA">
        <w:rPr>
          <w:b/>
          <w:bCs/>
          <w:color w:val="000000" w:themeColor="text1"/>
          <w:sz w:val="32"/>
          <w:szCs w:val="32"/>
        </w:rPr>
        <w:t>(2)</w:t>
      </w:r>
      <w:proofErr w:type="spellStart"/>
      <w:r w:rsidRPr="004F52CA">
        <w:rPr>
          <w:b/>
          <w:bCs/>
          <w:color w:val="000000" w:themeColor="text1"/>
          <w:sz w:val="32"/>
          <w:szCs w:val="32"/>
        </w:rPr>
        <w:t>application.yml</w:t>
      </w:r>
      <w:proofErr w:type="spellEnd"/>
    </w:p>
    <w:p w14:paraId="0A8BF2F4" w14:textId="77777777" w:rsidR="00857420" w:rsidRPr="004F52CA" w:rsidRDefault="00857420" w:rsidP="00857420">
      <w:pPr>
        <w:rPr>
          <w:b/>
          <w:bCs/>
          <w:color w:val="000000" w:themeColor="text1"/>
          <w:sz w:val="32"/>
          <w:szCs w:val="32"/>
        </w:rPr>
      </w:pPr>
      <w:r w:rsidRPr="004F52CA">
        <w:rPr>
          <w:b/>
          <w:bCs/>
          <w:color w:val="000000" w:themeColor="text1"/>
          <w:sz w:val="32"/>
          <w:szCs w:val="32"/>
        </w:rPr>
        <w:t>spring:</w:t>
      </w:r>
    </w:p>
    <w:p w14:paraId="35F4316A"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application:</w:t>
      </w:r>
    </w:p>
    <w:p w14:paraId="741880E1"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name: </w:t>
      </w:r>
      <w:proofErr w:type="spellStart"/>
      <w:r w:rsidRPr="004F52CA">
        <w:rPr>
          <w:b/>
          <w:bCs/>
          <w:color w:val="000000" w:themeColor="text1"/>
          <w:sz w:val="32"/>
          <w:szCs w:val="32"/>
        </w:rPr>
        <w:t>microserviceWelcomeApi</w:t>
      </w:r>
      <w:proofErr w:type="spellEnd"/>
    </w:p>
    <w:p w14:paraId="6B151B9E"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boot:</w:t>
      </w:r>
    </w:p>
    <w:p w14:paraId="23D15B2F"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admin:</w:t>
      </w:r>
    </w:p>
    <w:p w14:paraId="31A3EB5F"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client:</w:t>
      </w:r>
    </w:p>
    <w:p w14:paraId="7889786B"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url: http://localhost:1111/</w:t>
      </w:r>
    </w:p>
    <w:p w14:paraId="4CDDAA10"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w:t>
      </w:r>
    </w:p>
    <w:p w14:paraId="6ED21821" w14:textId="77777777" w:rsidR="00857420" w:rsidRPr="004F52CA" w:rsidRDefault="00857420" w:rsidP="00857420">
      <w:pPr>
        <w:rPr>
          <w:b/>
          <w:bCs/>
          <w:color w:val="000000" w:themeColor="text1"/>
          <w:sz w:val="32"/>
          <w:szCs w:val="32"/>
        </w:rPr>
      </w:pPr>
      <w:r w:rsidRPr="004F52CA">
        <w:rPr>
          <w:b/>
          <w:bCs/>
          <w:color w:val="000000" w:themeColor="text1"/>
          <w:sz w:val="32"/>
          <w:szCs w:val="32"/>
        </w:rPr>
        <w:t>management:</w:t>
      </w:r>
    </w:p>
    <w:p w14:paraId="0CF48E8C"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endpoints:</w:t>
      </w:r>
    </w:p>
    <w:p w14:paraId="1D0D3B59"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web:</w:t>
      </w:r>
    </w:p>
    <w:p w14:paraId="1FAA786F"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exposure:</w:t>
      </w:r>
    </w:p>
    <w:p w14:paraId="69DB0F84"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include: '*'</w:t>
      </w:r>
    </w:p>
    <w:p w14:paraId="13EF28F3" w14:textId="77777777" w:rsidR="00857420" w:rsidRPr="004F52CA" w:rsidRDefault="00857420" w:rsidP="00857420">
      <w:pPr>
        <w:rPr>
          <w:b/>
          <w:bCs/>
          <w:color w:val="000000" w:themeColor="text1"/>
          <w:sz w:val="32"/>
          <w:szCs w:val="32"/>
        </w:rPr>
      </w:pPr>
    </w:p>
    <w:p w14:paraId="5902BEA1" w14:textId="77777777" w:rsidR="00857420" w:rsidRPr="004F52CA" w:rsidRDefault="00857420" w:rsidP="00857420">
      <w:pPr>
        <w:rPr>
          <w:b/>
          <w:bCs/>
          <w:color w:val="000000" w:themeColor="text1"/>
          <w:sz w:val="32"/>
          <w:szCs w:val="32"/>
        </w:rPr>
      </w:pPr>
      <w:r w:rsidRPr="004F52CA">
        <w:rPr>
          <w:b/>
          <w:bCs/>
          <w:color w:val="000000" w:themeColor="text1"/>
          <w:sz w:val="32"/>
          <w:szCs w:val="32"/>
        </w:rPr>
        <w:t>eureka:</w:t>
      </w:r>
    </w:p>
    <w:p w14:paraId="595803D9"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client:</w:t>
      </w:r>
    </w:p>
    <w:p w14:paraId="2098821D"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service-url:</w:t>
      </w:r>
    </w:p>
    <w:p w14:paraId="15C443B1"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w:t>
      </w:r>
      <w:proofErr w:type="spellStart"/>
      <w:r w:rsidRPr="004F52CA">
        <w:rPr>
          <w:b/>
          <w:bCs/>
          <w:color w:val="000000" w:themeColor="text1"/>
          <w:sz w:val="32"/>
          <w:szCs w:val="32"/>
        </w:rPr>
        <w:t>defaultZone</w:t>
      </w:r>
      <w:proofErr w:type="spellEnd"/>
      <w:r w:rsidRPr="004F52CA">
        <w:rPr>
          <w:b/>
          <w:bCs/>
          <w:color w:val="000000" w:themeColor="text1"/>
          <w:sz w:val="32"/>
          <w:szCs w:val="32"/>
        </w:rPr>
        <w:t>: http://localhost:8761/eureka</w:t>
      </w:r>
    </w:p>
    <w:p w14:paraId="256596C6" w14:textId="77777777" w:rsidR="00857420" w:rsidRPr="004F52CA" w:rsidRDefault="00857420" w:rsidP="00857420">
      <w:pPr>
        <w:rPr>
          <w:b/>
          <w:bCs/>
          <w:color w:val="000000" w:themeColor="text1"/>
          <w:sz w:val="32"/>
          <w:szCs w:val="32"/>
        </w:rPr>
      </w:pPr>
      <w:r w:rsidRPr="004F52CA">
        <w:rPr>
          <w:b/>
          <w:bCs/>
          <w:color w:val="000000" w:themeColor="text1"/>
          <w:sz w:val="32"/>
          <w:szCs w:val="32"/>
        </w:rPr>
        <w:t>server:</w:t>
      </w:r>
    </w:p>
    <w:p w14:paraId="4555E99E"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port: 8081</w:t>
      </w:r>
    </w:p>
    <w:p w14:paraId="0BF03B60" w14:textId="77777777" w:rsidR="00857420" w:rsidRPr="004F52CA" w:rsidRDefault="00857420" w:rsidP="00857420">
      <w:pPr>
        <w:rPr>
          <w:b/>
          <w:bCs/>
          <w:color w:val="000000" w:themeColor="text1"/>
          <w:sz w:val="32"/>
          <w:szCs w:val="32"/>
        </w:rPr>
      </w:pPr>
      <w:r w:rsidRPr="004F52CA">
        <w:rPr>
          <w:b/>
          <w:bCs/>
          <w:color w:val="000000" w:themeColor="text1"/>
          <w:sz w:val="32"/>
          <w:szCs w:val="32"/>
        </w:rPr>
        <w:lastRenderedPageBreak/>
        <w:t xml:space="preserve">NOTE:- 1)see in </w:t>
      </w:r>
      <w:proofErr w:type="spellStart"/>
      <w:r w:rsidRPr="004F52CA">
        <w:rPr>
          <w:b/>
          <w:bCs/>
          <w:color w:val="000000" w:themeColor="text1"/>
          <w:sz w:val="32"/>
          <w:szCs w:val="32"/>
        </w:rPr>
        <w:t>yml</w:t>
      </w:r>
      <w:proofErr w:type="spellEnd"/>
      <w:r w:rsidRPr="004F52CA">
        <w:rPr>
          <w:b/>
          <w:bCs/>
          <w:color w:val="000000" w:themeColor="text1"/>
          <w:sz w:val="32"/>
          <w:szCs w:val="32"/>
        </w:rPr>
        <w:t xml:space="preserve"> file we making the </w:t>
      </w:r>
      <w:proofErr w:type="spellStart"/>
      <w:r w:rsidRPr="004F52CA">
        <w:rPr>
          <w:b/>
          <w:bCs/>
          <w:color w:val="000000" w:themeColor="text1"/>
          <w:sz w:val="32"/>
          <w:szCs w:val="32"/>
        </w:rPr>
        <w:t>microservice_welcomeAPI</w:t>
      </w:r>
      <w:proofErr w:type="spellEnd"/>
      <w:r w:rsidRPr="004F52CA">
        <w:rPr>
          <w:b/>
          <w:bCs/>
          <w:color w:val="000000" w:themeColor="text1"/>
          <w:sz w:val="32"/>
          <w:szCs w:val="32"/>
        </w:rPr>
        <w:t xml:space="preserve"> as client of ADMIN server and EUREKA server. So we wrote corresponding specification</w:t>
      </w:r>
    </w:p>
    <w:p w14:paraId="1A2297B6" w14:textId="77777777" w:rsidR="00857420" w:rsidRPr="004F52CA" w:rsidRDefault="00857420" w:rsidP="00857420">
      <w:pPr>
        <w:rPr>
          <w:b/>
          <w:bCs/>
          <w:sz w:val="32"/>
          <w:szCs w:val="32"/>
        </w:rPr>
      </w:pPr>
      <w:r w:rsidRPr="004F52CA">
        <w:rPr>
          <w:b/>
          <w:bCs/>
          <w:sz w:val="32"/>
          <w:szCs w:val="32"/>
        </w:rPr>
        <w:t xml:space="preserve">no need to add eureka specification, </w:t>
      </w:r>
      <w:proofErr w:type="spellStart"/>
      <w:r w:rsidRPr="004F52CA">
        <w:rPr>
          <w:b/>
          <w:bCs/>
          <w:sz w:val="32"/>
          <w:szCs w:val="32"/>
        </w:rPr>
        <w:t>bcoz</w:t>
      </w:r>
      <w:proofErr w:type="spellEnd"/>
      <w:r w:rsidRPr="004F52CA">
        <w:rPr>
          <w:b/>
          <w:bCs/>
          <w:sz w:val="32"/>
          <w:szCs w:val="32"/>
        </w:rPr>
        <w:t xml:space="preserve"> we already running eureka on 8761 port.</w:t>
      </w:r>
    </w:p>
    <w:p w14:paraId="3C22DFAF" w14:textId="77777777" w:rsidR="00857420" w:rsidRPr="004F52CA" w:rsidRDefault="00857420" w:rsidP="00857420">
      <w:pPr>
        <w:rPr>
          <w:b/>
          <w:bCs/>
          <w:sz w:val="32"/>
          <w:szCs w:val="32"/>
        </w:rPr>
      </w:pPr>
      <w:proofErr w:type="spellStart"/>
      <w:r w:rsidRPr="004F52CA">
        <w:rPr>
          <w:b/>
          <w:bCs/>
          <w:sz w:val="32"/>
          <w:szCs w:val="32"/>
        </w:rPr>
        <w:t>Bcoz</w:t>
      </w:r>
      <w:proofErr w:type="spellEnd"/>
      <w:r w:rsidRPr="004F52CA">
        <w:rPr>
          <w:b/>
          <w:bCs/>
          <w:sz w:val="32"/>
          <w:szCs w:val="32"/>
        </w:rPr>
        <w:t xml:space="preserve"> of 8761 port , all API which are eureka client gets automatically added to eureka </w:t>
      </w:r>
      <w:proofErr w:type="spellStart"/>
      <w:r w:rsidRPr="004F52CA">
        <w:rPr>
          <w:b/>
          <w:bCs/>
          <w:sz w:val="32"/>
          <w:szCs w:val="32"/>
        </w:rPr>
        <w:t>server.But</w:t>
      </w:r>
      <w:proofErr w:type="spellEnd"/>
      <w:r w:rsidRPr="004F52CA">
        <w:rPr>
          <w:b/>
          <w:bCs/>
          <w:sz w:val="32"/>
          <w:szCs w:val="32"/>
        </w:rPr>
        <w:t xml:space="preserve"> if you change eureka port to some 8054 then you need write above eureka specification for 8054 port. Admin server specification is mandatory. Actuators Endpoints  specification is mandatory.</w:t>
      </w:r>
    </w:p>
    <w:p w14:paraId="20EC09C1" w14:textId="77777777" w:rsidR="00857420" w:rsidRPr="004F52CA" w:rsidRDefault="00857420" w:rsidP="00857420">
      <w:pPr>
        <w:rPr>
          <w:b/>
          <w:bCs/>
          <w:sz w:val="32"/>
          <w:szCs w:val="32"/>
        </w:rPr>
      </w:pPr>
      <w:r w:rsidRPr="004F52CA">
        <w:rPr>
          <w:b/>
          <w:bCs/>
          <w:sz w:val="32"/>
          <w:szCs w:val="32"/>
        </w:rPr>
        <w:t xml:space="preserve">2) </w:t>
      </w:r>
      <w:proofErr w:type="spellStart"/>
      <w:r w:rsidRPr="004F52CA">
        <w:rPr>
          <w:b/>
          <w:bCs/>
          <w:sz w:val="32"/>
          <w:szCs w:val="32"/>
        </w:rPr>
        <w:t>microservice_welcomeAPI</w:t>
      </w:r>
      <w:proofErr w:type="spellEnd"/>
      <w:r w:rsidRPr="004F52CA">
        <w:rPr>
          <w:b/>
          <w:bCs/>
          <w:sz w:val="32"/>
          <w:szCs w:val="32"/>
        </w:rPr>
        <w:t xml:space="preserve"> will run on port 8081. If we are going for LBR(load balance distributor) no need add 8081 port in </w:t>
      </w:r>
      <w:proofErr w:type="spellStart"/>
      <w:r w:rsidRPr="004F52CA">
        <w:rPr>
          <w:b/>
          <w:bCs/>
          <w:sz w:val="32"/>
          <w:szCs w:val="32"/>
        </w:rPr>
        <w:t>yml</w:t>
      </w:r>
      <w:proofErr w:type="spellEnd"/>
      <w:r w:rsidRPr="004F52CA">
        <w:rPr>
          <w:b/>
          <w:bCs/>
          <w:sz w:val="32"/>
          <w:szCs w:val="32"/>
        </w:rPr>
        <w:t>.</w:t>
      </w:r>
    </w:p>
    <w:p w14:paraId="1A3EE80A" w14:textId="19FBD170" w:rsidR="00857420" w:rsidRPr="004F52CA" w:rsidRDefault="00857420" w:rsidP="00857420">
      <w:pPr>
        <w:rPr>
          <w:b/>
          <w:bCs/>
          <w:sz w:val="32"/>
          <w:szCs w:val="32"/>
        </w:rPr>
      </w:pPr>
      <w:r w:rsidRPr="004F52CA">
        <w:rPr>
          <w:b/>
          <w:bCs/>
          <w:sz w:val="32"/>
          <w:szCs w:val="32"/>
        </w:rPr>
        <w:t xml:space="preserve">We will add port through run as-&gt; </w:t>
      </w:r>
      <w:r w:rsidR="00F830A5">
        <w:rPr>
          <w:b/>
          <w:bCs/>
          <w:sz w:val="32"/>
          <w:szCs w:val="32"/>
        </w:rPr>
        <w:t>run</w:t>
      </w:r>
      <w:r w:rsidRPr="004F52CA">
        <w:rPr>
          <w:b/>
          <w:bCs/>
          <w:sz w:val="32"/>
          <w:szCs w:val="32"/>
        </w:rPr>
        <w:t xml:space="preserve"> configuration-&gt; click on </w:t>
      </w:r>
      <w:proofErr w:type="spellStart"/>
      <w:r w:rsidRPr="004F52CA">
        <w:rPr>
          <w:b/>
          <w:bCs/>
          <w:sz w:val="32"/>
          <w:szCs w:val="32"/>
        </w:rPr>
        <w:t>microservice_welcomeAPI</w:t>
      </w:r>
      <w:proofErr w:type="spellEnd"/>
      <w:r w:rsidRPr="004F52CA">
        <w:rPr>
          <w:b/>
          <w:bCs/>
          <w:sz w:val="32"/>
          <w:szCs w:val="32"/>
        </w:rPr>
        <w:t xml:space="preserve"> project-&gt; click on arguments-&gt; in VM arguments , type     -</w:t>
      </w:r>
      <w:proofErr w:type="spellStart"/>
      <w:r w:rsidRPr="004F52CA">
        <w:rPr>
          <w:b/>
          <w:bCs/>
          <w:sz w:val="32"/>
          <w:szCs w:val="32"/>
        </w:rPr>
        <w:t>Dserver.port</w:t>
      </w:r>
      <w:proofErr w:type="spellEnd"/>
      <w:r w:rsidRPr="004F52CA">
        <w:rPr>
          <w:b/>
          <w:bCs/>
          <w:sz w:val="32"/>
          <w:szCs w:val="32"/>
        </w:rPr>
        <w:t>=8081      -&gt; apply -&gt; finish</w:t>
      </w:r>
    </w:p>
    <w:p w14:paraId="7A588093" w14:textId="77777777" w:rsidR="00857420" w:rsidRPr="004F52CA" w:rsidRDefault="00857420" w:rsidP="00857420">
      <w:pPr>
        <w:rPr>
          <w:b/>
          <w:bCs/>
          <w:sz w:val="32"/>
          <w:szCs w:val="32"/>
        </w:rPr>
      </w:pPr>
      <w:r w:rsidRPr="004F52CA">
        <w:rPr>
          <w:b/>
          <w:bCs/>
          <w:sz w:val="32"/>
          <w:szCs w:val="32"/>
        </w:rPr>
        <w:t>Add two more ports 8082, 8083 like this way.</w:t>
      </w:r>
    </w:p>
    <w:p w14:paraId="30498967" w14:textId="77777777" w:rsidR="00857420" w:rsidRPr="004F52CA" w:rsidRDefault="00857420" w:rsidP="00857420">
      <w:pPr>
        <w:rPr>
          <w:b/>
          <w:bCs/>
          <w:sz w:val="32"/>
          <w:szCs w:val="32"/>
        </w:rPr>
      </w:pPr>
      <w:r w:rsidRPr="004F52CA">
        <w:rPr>
          <w:b/>
          <w:bCs/>
          <w:sz w:val="32"/>
          <w:szCs w:val="32"/>
        </w:rPr>
        <w:t xml:space="preserve">You can check </w:t>
      </w:r>
      <w:proofErr w:type="spellStart"/>
      <w:r w:rsidRPr="004F52CA">
        <w:rPr>
          <w:b/>
          <w:bCs/>
          <w:sz w:val="32"/>
          <w:szCs w:val="32"/>
        </w:rPr>
        <w:t>eurekaDashboard</w:t>
      </w:r>
      <w:proofErr w:type="spellEnd"/>
      <w:r w:rsidRPr="004F52CA">
        <w:rPr>
          <w:b/>
          <w:bCs/>
          <w:sz w:val="32"/>
          <w:szCs w:val="32"/>
        </w:rPr>
        <w:t xml:space="preserve"> to see these ports.</w:t>
      </w:r>
    </w:p>
    <w:p w14:paraId="102913F4" w14:textId="77777777" w:rsidR="00857420" w:rsidRPr="004F52CA" w:rsidRDefault="00857420" w:rsidP="00857420">
      <w:pPr>
        <w:rPr>
          <w:b/>
          <w:bCs/>
          <w:sz w:val="32"/>
          <w:szCs w:val="32"/>
        </w:rPr>
      </w:pPr>
      <w:r w:rsidRPr="004F52CA">
        <w:rPr>
          <w:b/>
          <w:bCs/>
          <w:sz w:val="32"/>
          <w:szCs w:val="32"/>
        </w:rPr>
        <w:t xml:space="preserve">If you hit localhost:8081/welcome  </w:t>
      </w:r>
      <w:proofErr w:type="spellStart"/>
      <w:r w:rsidRPr="004F52CA">
        <w:rPr>
          <w:b/>
          <w:bCs/>
          <w:sz w:val="32"/>
          <w:szCs w:val="32"/>
        </w:rPr>
        <w:t>url</w:t>
      </w:r>
      <w:proofErr w:type="spellEnd"/>
      <w:r w:rsidRPr="004F52CA">
        <w:rPr>
          <w:b/>
          <w:bCs/>
          <w:sz w:val="32"/>
          <w:szCs w:val="32"/>
        </w:rPr>
        <w:t xml:space="preserve"> it will use 8081 port .</w:t>
      </w:r>
    </w:p>
    <w:p w14:paraId="12EF41D3" w14:textId="77777777" w:rsidR="00857420" w:rsidRPr="004F52CA" w:rsidRDefault="00857420" w:rsidP="00857420">
      <w:pPr>
        <w:rPr>
          <w:b/>
          <w:bCs/>
          <w:sz w:val="32"/>
          <w:szCs w:val="32"/>
        </w:rPr>
      </w:pPr>
      <w:r w:rsidRPr="004F52CA">
        <w:rPr>
          <w:b/>
          <w:bCs/>
          <w:sz w:val="32"/>
          <w:szCs w:val="32"/>
        </w:rPr>
        <w:t xml:space="preserve">If you hit localhost:8082/welcome  </w:t>
      </w:r>
      <w:proofErr w:type="spellStart"/>
      <w:r w:rsidRPr="004F52CA">
        <w:rPr>
          <w:b/>
          <w:bCs/>
          <w:sz w:val="32"/>
          <w:szCs w:val="32"/>
        </w:rPr>
        <w:t>url</w:t>
      </w:r>
      <w:proofErr w:type="spellEnd"/>
      <w:r w:rsidRPr="004F52CA">
        <w:rPr>
          <w:b/>
          <w:bCs/>
          <w:sz w:val="32"/>
          <w:szCs w:val="32"/>
        </w:rPr>
        <w:t xml:space="preserve"> it will use 8081 port .</w:t>
      </w:r>
    </w:p>
    <w:p w14:paraId="7FBCE862" w14:textId="77777777" w:rsidR="00857420" w:rsidRPr="004F52CA" w:rsidRDefault="00857420" w:rsidP="00857420">
      <w:pPr>
        <w:rPr>
          <w:b/>
          <w:bCs/>
          <w:sz w:val="32"/>
          <w:szCs w:val="32"/>
        </w:rPr>
      </w:pPr>
    </w:p>
    <w:p w14:paraId="0D2BE24E" w14:textId="77777777" w:rsidR="00857420" w:rsidRPr="004F52CA" w:rsidRDefault="00857420" w:rsidP="00857420">
      <w:pPr>
        <w:rPr>
          <w:b/>
          <w:bCs/>
          <w:sz w:val="32"/>
          <w:szCs w:val="32"/>
        </w:rPr>
      </w:pPr>
      <w:r w:rsidRPr="004F52CA">
        <w:rPr>
          <w:b/>
          <w:bCs/>
          <w:sz w:val="32"/>
          <w:szCs w:val="32"/>
        </w:rPr>
        <w:t xml:space="preserve">If you made </w:t>
      </w:r>
      <w:proofErr w:type="spellStart"/>
      <w:r w:rsidRPr="004F52CA">
        <w:rPr>
          <w:b/>
          <w:bCs/>
          <w:sz w:val="32"/>
          <w:szCs w:val="32"/>
        </w:rPr>
        <w:t>microservice_GreetAPI</w:t>
      </w:r>
      <w:proofErr w:type="spellEnd"/>
      <w:r w:rsidRPr="004F52CA">
        <w:rPr>
          <w:b/>
          <w:bCs/>
          <w:sz w:val="32"/>
          <w:szCs w:val="32"/>
        </w:rPr>
        <w:t xml:space="preserve"> project and /greet </w:t>
      </w:r>
      <w:proofErr w:type="spellStart"/>
      <w:r w:rsidRPr="004F52CA">
        <w:rPr>
          <w:b/>
          <w:bCs/>
          <w:sz w:val="32"/>
          <w:szCs w:val="32"/>
        </w:rPr>
        <w:t>url</w:t>
      </w:r>
      <w:proofErr w:type="spellEnd"/>
      <w:r w:rsidRPr="004F52CA">
        <w:rPr>
          <w:b/>
          <w:bCs/>
          <w:sz w:val="32"/>
          <w:szCs w:val="32"/>
        </w:rPr>
        <w:t xml:space="preserve"> to access /welcome </w:t>
      </w:r>
      <w:proofErr w:type="spellStart"/>
      <w:r w:rsidRPr="004F52CA">
        <w:rPr>
          <w:b/>
          <w:bCs/>
          <w:sz w:val="32"/>
          <w:szCs w:val="32"/>
        </w:rPr>
        <w:t>url</w:t>
      </w:r>
      <w:proofErr w:type="spellEnd"/>
      <w:r w:rsidRPr="004F52CA">
        <w:rPr>
          <w:b/>
          <w:bCs/>
          <w:sz w:val="32"/>
          <w:szCs w:val="32"/>
        </w:rPr>
        <w:t xml:space="preserve">, </w:t>
      </w:r>
    </w:p>
    <w:p w14:paraId="6795709F" w14:textId="77777777" w:rsidR="00857420" w:rsidRPr="004F52CA" w:rsidRDefault="00857420" w:rsidP="00857420">
      <w:pPr>
        <w:rPr>
          <w:b/>
          <w:bCs/>
          <w:sz w:val="32"/>
          <w:szCs w:val="32"/>
        </w:rPr>
      </w:pPr>
      <w:r w:rsidRPr="004F52CA">
        <w:rPr>
          <w:b/>
          <w:bCs/>
          <w:sz w:val="32"/>
          <w:szCs w:val="32"/>
        </w:rPr>
        <w:t>That time if u hit /greet  it will hit /welcome ,</w:t>
      </w:r>
      <w:proofErr w:type="spellStart"/>
      <w:r w:rsidRPr="004F52CA">
        <w:rPr>
          <w:b/>
          <w:bCs/>
          <w:sz w:val="32"/>
          <w:szCs w:val="32"/>
        </w:rPr>
        <w:t>welcomeAPI</w:t>
      </w:r>
      <w:proofErr w:type="spellEnd"/>
      <w:r w:rsidRPr="004F52CA">
        <w:rPr>
          <w:b/>
          <w:bCs/>
          <w:sz w:val="32"/>
          <w:szCs w:val="32"/>
        </w:rPr>
        <w:t xml:space="preserve"> will use port 8081</w:t>
      </w:r>
    </w:p>
    <w:p w14:paraId="6B0E7CFE" w14:textId="77777777" w:rsidR="00857420" w:rsidRPr="004F52CA" w:rsidRDefault="00857420" w:rsidP="00857420">
      <w:pPr>
        <w:rPr>
          <w:b/>
          <w:bCs/>
          <w:sz w:val="32"/>
          <w:szCs w:val="32"/>
        </w:rPr>
      </w:pPr>
      <w:r w:rsidRPr="004F52CA">
        <w:rPr>
          <w:b/>
          <w:bCs/>
          <w:sz w:val="32"/>
          <w:szCs w:val="32"/>
        </w:rPr>
        <w:t>if u again hit /greet  it will hit /welcome  ,</w:t>
      </w:r>
      <w:proofErr w:type="spellStart"/>
      <w:r w:rsidRPr="004F52CA">
        <w:rPr>
          <w:b/>
          <w:bCs/>
          <w:sz w:val="32"/>
          <w:szCs w:val="32"/>
        </w:rPr>
        <w:t>welcomeAPI</w:t>
      </w:r>
      <w:proofErr w:type="spellEnd"/>
      <w:r w:rsidRPr="004F52CA">
        <w:rPr>
          <w:b/>
          <w:bCs/>
          <w:sz w:val="32"/>
          <w:szCs w:val="32"/>
        </w:rPr>
        <w:t xml:space="preserve"> will use port 8082</w:t>
      </w:r>
    </w:p>
    <w:p w14:paraId="25DE186E" w14:textId="77777777" w:rsidR="00857420" w:rsidRPr="004F52CA" w:rsidRDefault="00857420" w:rsidP="00857420">
      <w:pPr>
        <w:rPr>
          <w:b/>
          <w:bCs/>
          <w:sz w:val="32"/>
          <w:szCs w:val="32"/>
        </w:rPr>
      </w:pPr>
      <w:r w:rsidRPr="004F52CA">
        <w:rPr>
          <w:b/>
          <w:bCs/>
          <w:sz w:val="32"/>
          <w:szCs w:val="32"/>
        </w:rPr>
        <w:t xml:space="preserve">so ONE API </w:t>
      </w:r>
      <w:proofErr w:type="spellStart"/>
      <w:r w:rsidRPr="004F52CA">
        <w:rPr>
          <w:b/>
          <w:bCs/>
          <w:sz w:val="32"/>
          <w:szCs w:val="32"/>
        </w:rPr>
        <w:t>wont</w:t>
      </w:r>
      <w:proofErr w:type="spellEnd"/>
      <w:r w:rsidRPr="004F52CA">
        <w:rPr>
          <w:b/>
          <w:bCs/>
          <w:sz w:val="32"/>
          <w:szCs w:val="32"/>
        </w:rPr>
        <w:t xml:space="preserve"> be running on only single port.</w:t>
      </w:r>
    </w:p>
    <w:p w14:paraId="545C0D0D" w14:textId="77777777" w:rsidR="00857420" w:rsidRPr="004F52CA" w:rsidRDefault="00857420" w:rsidP="00857420">
      <w:pPr>
        <w:rPr>
          <w:b/>
          <w:bCs/>
          <w:sz w:val="32"/>
          <w:szCs w:val="32"/>
        </w:rPr>
      </w:pPr>
      <w:r w:rsidRPr="004F52CA">
        <w:rPr>
          <w:b/>
          <w:bCs/>
          <w:sz w:val="32"/>
          <w:szCs w:val="32"/>
        </w:rPr>
        <w:lastRenderedPageBreak/>
        <w:t>So WORKLOAD ON SINGLE SERVER PORT IS DISTRIBUTED AMONG DIFFERENT PORTS THIS IS LBR</w:t>
      </w:r>
    </w:p>
    <w:p w14:paraId="6A6D846F" w14:textId="77777777" w:rsidR="00857420" w:rsidRPr="004F52CA" w:rsidRDefault="00857420" w:rsidP="00857420">
      <w:pPr>
        <w:rPr>
          <w:b/>
          <w:bCs/>
          <w:sz w:val="32"/>
          <w:szCs w:val="32"/>
          <w:u w:val="single"/>
        </w:rPr>
      </w:pPr>
      <w:r w:rsidRPr="004F52CA">
        <w:rPr>
          <w:b/>
          <w:bCs/>
          <w:sz w:val="32"/>
          <w:szCs w:val="32"/>
          <w:u w:val="single"/>
        </w:rPr>
        <w:t xml:space="preserve">(3) START CLASS add below </w:t>
      </w:r>
      <w:proofErr w:type="spellStart"/>
      <w:r w:rsidRPr="004F52CA">
        <w:rPr>
          <w:b/>
          <w:bCs/>
          <w:sz w:val="32"/>
          <w:szCs w:val="32"/>
          <w:u w:val="single"/>
        </w:rPr>
        <w:t>annoatations</w:t>
      </w:r>
      <w:proofErr w:type="spellEnd"/>
    </w:p>
    <w:p w14:paraId="067E98EE" w14:textId="77777777" w:rsidR="00857420" w:rsidRPr="004F52CA" w:rsidRDefault="00857420" w:rsidP="00857420">
      <w:pPr>
        <w:rPr>
          <w:b/>
          <w:bCs/>
          <w:sz w:val="32"/>
          <w:szCs w:val="32"/>
        </w:rPr>
      </w:pPr>
      <w:r w:rsidRPr="004F52CA">
        <w:rPr>
          <w:b/>
          <w:bCs/>
          <w:sz w:val="32"/>
          <w:szCs w:val="32"/>
        </w:rPr>
        <w:t>@SpringBootApplication</w:t>
      </w:r>
    </w:p>
    <w:p w14:paraId="41BD8694" w14:textId="77777777" w:rsidR="00857420" w:rsidRPr="004F52CA" w:rsidRDefault="00857420" w:rsidP="00857420">
      <w:pPr>
        <w:rPr>
          <w:b/>
          <w:bCs/>
          <w:sz w:val="32"/>
          <w:szCs w:val="32"/>
        </w:rPr>
      </w:pPr>
      <w:r w:rsidRPr="004F52CA">
        <w:rPr>
          <w:b/>
          <w:bCs/>
          <w:sz w:val="32"/>
          <w:szCs w:val="32"/>
        </w:rPr>
        <w:t>@EnableDiscoveryClient</w:t>
      </w:r>
    </w:p>
    <w:p w14:paraId="1EE0A460" w14:textId="77777777" w:rsidR="00857420" w:rsidRPr="004F52CA" w:rsidRDefault="00857420" w:rsidP="00857420">
      <w:pPr>
        <w:rPr>
          <w:b/>
          <w:bCs/>
          <w:sz w:val="32"/>
          <w:szCs w:val="32"/>
        </w:rPr>
      </w:pPr>
      <w:r w:rsidRPr="004F52CA">
        <w:rPr>
          <w:b/>
          <w:bCs/>
          <w:sz w:val="32"/>
          <w:szCs w:val="32"/>
        </w:rPr>
        <w:t xml:space="preserve">public class </w:t>
      </w:r>
      <w:proofErr w:type="spellStart"/>
      <w:r w:rsidRPr="004F52CA">
        <w:rPr>
          <w:b/>
          <w:bCs/>
          <w:sz w:val="32"/>
          <w:szCs w:val="32"/>
        </w:rPr>
        <w:t>MicroserviceWelcomeApiApplication</w:t>
      </w:r>
      <w:proofErr w:type="spellEnd"/>
      <w:r w:rsidRPr="004F52CA">
        <w:rPr>
          <w:b/>
          <w:bCs/>
          <w:sz w:val="32"/>
          <w:szCs w:val="32"/>
        </w:rPr>
        <w:t xml:space="preserve"> </w:t>
      </w:r>
    </w:p>
    <w:p w14:paraId="2B0EAABA" w14:textId="77777777" w:rsidR="00857420" w:rsidRPr="004F52CA" w:rsidRDefault="00857420" w:rsidP="00857420">
      <w:pPr>
        <w:rPr>
          <w:b/>
          <w:bCs/>
          <w:sz w:val="32"/>
          <w:szCs w:val="32"/>
        </w:rPr>
      </w:pPr>
      <w:r w:rsidRPr="004F52CA">
        <w:rPr>
          <w:b/>
          <w:bCs/>
          <w:sz w:val="32"/>
          <w:szCs w:val="32"/>
        </w:rPr>
        <w:t>{</w:t>
      </w:r>
    </w:p>
    <w:p w14:paraId="6CB86FB8" w14:textId="77777777" w:rsidR="00857420" w:rsidRPr="004F52CA" w:rsidRDefault="00857420" w:rsidP="00857420">
      <w:pPr>
        <w:rPr>
          <w:b/>
          <w:bCs/>
          <w:sz w:val="32"/>
          <w:szCs w:val="32"/>
        </w:rPr>
      </w:pPr>
      <w:r w:rsidRPr="004F52CA">
        <w:rPr>
          <w:b/>
          <w:bCs/>
          <w:sz w:val="32"/>
          <w:szCs w:val="32"/>
        </w:rPr>
        <w:tab/>
        <w:t xml:space="preserve">public static void main(String[] </w:t>
      </w:r>
      <w:proofErr w:type="spellStart"/>
      <w:r w:rsidRPr="004F52CA">
        <w:rPr>
          <w:b/>
          <w:bCs/>
          <w:sz w:val="32"/>
          <w:szCs w:val="32"/>
        </w:rPr>
        <w:t>args</w:t>
      </w:r>
      <w:proofErr w:type="spellEnd"/>
      <w:r w:rsidRPr="004F52CA">
        <w:rPr>
          <w:b/>
          <w:bCs/>
          <w:sz w:val="32"/>
          <w:szCs w:val="32"/>
        </w:rPr>
        <w:t xml:space="preserve">) </w:t>
      </w:r>
    </w:p>
    <w:p w14:paraId="7AA2D0FD" w14:textId="77777777" w:rsidR="00857420" w:rsidRPr="004F52CA" w:rsidRDefault="00857420" w:rsidP="00857420">
      <w:pPr>
        <w:rPr>
          <w:b/>
          <w:bCs/>
          <w:sz w:val="32"/>
          <w:szCs w:val="32"/>
        </w:rPr>
      </w:pPr>
      <w:r w:rsidRPr="004F52CA">
        <w:rPr>
          <w:b/>
          <w:bCs/>
          <w:sz w:val="32"/>
          <w:szCs w:val="32"/>
        </w:rPr>
        <w:t>{</w:t>
      </w:r>
    </w:p>
    <w:p w14:paraId="53387085" w14:textId="77777777" w:rsidR="00857420" w:rsidRPr="004F52CA" w:rsidRDefault="00857420" w:rsidP="00857420">
      <w:pPr>
        <w:rPr>
          <w:b/>
          <w:bCs/>
          <w:sz w:val="32"/>
          <w:szCs w:val="32"/>
        </w:rPr>
      </w:pPr>
      <w:r w:rsidRPr="004F52CA">
        <w:rPr>
          <w:b/>
          <w:bCs/>
          <w:sz w:val="32"/>
          <w:szCs w:val="32"/>
        </w:rPr>
        <w:tab/>
      </w:r>
      <w:r w:rsidRPr="004F52CA">
        <w:rPr>
          <w:b/>
          <w:bCs/>
          <w:sz w:val="32"/>
          <w:szCs w:val="32"/>
        </w:rPr>
        <w:tab/>
      </w:r>
      <w:proofErr w:type="spellStart"/>
      <w:r w:rsidRPr="004F52CA">
        <w:rPr>
          <w:b/>
          <w:bCs/>
          <w:sz w:val="32"/>
          <w:szCs w:val="32"/>
        </w:rPr>
        <w:t>SpringApplication.</w:t>
      </w:r>
      <w:r w:rsidRPr="004F52CA">
        <w:rPr>
          <w:b/>
          <w:bCs/>
          <w:i/>
          <w:iCs/>
          <w:sz w:val="32"/>
          <w:szCs w:val="32"/>
        </w:rPr>
        <w:t>run</w:t>
      </w:r>
      <w:proofErr w:type="spellEnd"/>
      <w:r w:rsidRPr="004F52CA">
        <w:rPr>
          <w:b/>
          <w:bCs/>
          <w:sz w:val="32"/>
          <w:szCs w:val="32"/>
        </w:rPr>
        <w:t>(</w:t>
      </w:r>
      <w:proofErr w:type="spellStart"/>
      <w:r w:rsidRPr="004F52CA">
        <w:rPr>
          <w:b/>
          <w:bCs/>
          <w:sz w:val="32"/>
          <w:szCs w:val="32"/>
        </w:rPr>
        <w:t>MicroserviceWelcomeApiApplication.class</w:t>
      </w:r>
      <w:proofErr w:type="spellEnd"/>
      <w:r w:rsidRPr="004F52CA">
        <w:rPr>
          <w:b/>
          <w:bCs/>
          <w:sz w:val="32"/>
          <w:szCs w:val="32"/>
        </w:rPr>
        <w:t xml:space="preserve">, </w:t>
      </w:r>
      <w:proofErr w:type="spellStart"/>
      <w:r w:rsidRPr="004F52CA">
        <w:rPr>
          <w:b/>
          <w:bCs/>
          <w:sz w:val="32"/>
          <w:szCs w:val="32"/>
        </w:rPr>
        <w:t>args</w:t>
      </w:r>
      <w:proofErr w:type="spellEnd"/>
      <w:r w:rsidRPr="004F52CA">
        <w:rPr>
          <w:b/>
          <w:bCs/>
          <w:sz w:val="32"/>
          <w:szCs w:val="32"/>
        </w:rPr>
        <w:t>);</w:t>
      </w:r>
    </w:p>
    <w:p w14:paraId="37418CD6" w14:textId="77777777" w:rsidR="00857420" w:rsidRPr="004F52CA" w:rsidRDefault="00857420" w:rsidP="00857420">
      <w:pPr>
        <w:rPr>
          <w:b/>
          <w:bCs/>
          <w:sz w:val="32"/>
          <w:szCs w:val="32"/>
        </w:rPr>
      </w:pPr>
      <w:r w:rsidRPr="004F52CA">
        <w:rPr>
          <w:b/>
          <w:bCs/>
          <w:sz w:val="32"/>
          <w:szCs w:val="32"/>
        </w:rPr>
        <w:tab/>
        <w:t>}</w:t>
      </w:r>
    </w:p>
    <w:p w14:paraId="68C4C482" w14:textId="77777777" w:rsidR="00857420" w:rsidRPr="004F52CA" w:rsidRDefault="00857420" w:rsidP="00857420">
      <w:pPr>
        <w:rPr>
          <w:b/>
          <w:bCs/>
          <w:sz w:val="32"/>
          <w:szCs w:val="32"/>
        </w:rPr>
      </w:pPr>
    </w:p>
    <w:p w14:paraId="5FB3961A" w14:textId="77777777" w:rsidR="00857420" w:rsidRPr="004F52CA" w:rsidRDefault="00857420" w:rsidP="00857420">
      <w:pPr>
        <w:rPr>
          <w:b/>
          <w:bCs/>
          <w:sz w:val="32"/>
          <w:szCs w:val="32"/>
        </w:rPr>
      </w:pPr>
      <w:r w:rsidRPr="004F52CA">
        <w:rPr>
          <w:b/>
          <w:bCs/>
          <w:sz w:val="32"/>
          <w:szCs w:val="32"/>
        </w:rPr>
        <w:t>}</w:t>
      </w:r>
    </w:p>
    <w:p w14:paraId="07924C59" w14:textId="77777777" w:rsidR="00857420" w:rsidRPr="004F52CA" w:rsidRDefault="00857420" w:rsidP="00857420">
      <w:pPr>
        <w:rPr>
          <w:b/>
          <w:bCs/>
          <w:sz w:val="32"/>
          <w:szCs w:val="32"/>
        </w:rPr>
      </w:pPr>
      <w:r w:rsidRPr="004F52CA">
        <w:rPr>
          <w:b/>
          <w:bCs/>
          <w:sz w:val="32"/>
          <w:szCs w:val="32"/>
        </w:rPr>
        <w:t>(4) WelcomeRestController.java</w:t>
      </w:r>
    </w:p>
    <w:p w14:paraId="1287B133" w14:textId="77777777" w:rsidR="00857420" w:rsidRPr="004F52CA" w:rsidRDefault="00857420" w:rsidP="00857420">
      <w:pPr>
        <w:rPr>
          <w:b/>
          <w:bCs/>
          <w:sz w:val="32"/>
          <w:szCs w:val="32"/>
        </w:rPr>
      </w:pPr>
      <w:r w:rsidRPr="004F52CA">
        <w:rPr>
          <w:b/>
          <w:bCs/>
          <w:sz w:val="32"/>
          <w:szCs w:val="32"/>
        </w:rPr>
        <w:t>NOTE:- environment object just prints which port particular API is using it has nothing to do with LBR(load balancing distribution)</w:t>
      </w:r>
    </w:p>
    <w:p w14:paraId="7AA5B436" w14:textId="77777777" w:rsidR="00857420" w:rsidRPr="004F52CA" w:rsidRDefault="00857420" w:rsidP="00857420">
      <w:pPr>
        <w:rPr>
          <w:b/>
          <w:bCs/>
          <w:sz w:val="32"/>
          <w:szCs w:val="32"/>
        </w:rPr>
      </w:pPr>
      <w:r w:rsidRPr="004F52CA">
        <w:rPr>
          <w:b/>
          <w:bCs/>
          <w:sz w:val="32"/>
          <w:szCs w:val="32"/>
        </w:rPr>
        <w:t>@RestController</w:t>
      </w:r>
    </w:p>
    <w:p w14:paraId="41FF6EC8" w14:textId="77777777" w:rsidR="00857420" w:rsidRPr="004F52CA" w:rsidRDefault="00857420" w:rsidP="00857420">
      <w:pPr>
        <w:rPr>
          <w:b/>
          <w:bCs/>
          <w:sz w:val="32"/>
          <w:szCs w:val="32"/>
        </w:rPr>
      </w:pPr>
      <w:r w:rsidRPr="004F52CA">
        <w:rPr>
          <w:b/>
          <w:bCs/>
          <w:sz w:val="32"/>
          <w:szCs w:val="32"/>
        </w:rPr>
        <w:t xml:space="preserve">public class </w:t>
      </w:r>
      <w:proofErr w:type="spellStart"/>
      <w:r w:rsidRPr="004F52CA">
        <w:rPr>
          <w:b/>
          <w:bCs/>
          <w:sz w:val="32"/>
          <w:szCs w:val="32"/>
        </w:rPr>
        <w:t>WelcomeRestController</w:t>
      </w:r>
      <w:proofErr w:type="spellEnd"/>
      <w:r w:rsidRPr="004F52CA">
        <w:rPr>
          <w:b/>
          <w:bCs/>
          <w:sz w:val="32"/>
          <w:szCs w:val="32"/>
        </w:rPr>
        <w:t xml:space="preserve"> </w:t>
      </w:r>
    </w:p>
    <w:p w14:paraId="7F49CF89" w14:textId="77777777" w:rsidR="00857420" w:rsidRPr="004F52CA" w:rsidRDefault="00857420" w:rsidP="00857420">
      <w:pPr>
        <w:rPr>
          <w:b/>
          <w:bCs/>
          <w:sz w:val="32"/>
          <w:szCs w:val="32"/>
        </w:rPr>
      </w:pPr>
      <w:r w:rsidRPr="004F52CA">
        <w:rPr>
          <w:b/>
          <w:bCs/>
          <w:sz w:val="32"/>
          <w:szCs w:val="32"/>
        </w:rPr>
        <w:t>{</w:t>
      </w:r>
    </w:p>
    <w:p w14:paraId="4DABB5A7" w14:textId="77777777" w:rsidR="00857420" w:rsidRPr="004F52CA" w:rsidRDefault="00857420" w:rsidP="00857420">
      <w:pPr>
        <w:rPr>
          <w:b/>
          <w:bCs/>
          <w:sz w:val="32"/>
          <w:szCs w:val="32"/>
        </w:rPr>
      </w:pPr>
      <w:r w:rsidRPr="004F52CA">
        <w:rPr>
          <w:b/>
          <w:bCs/>
          <w:sz w:val="32"/>
          <w:szCs w:val="32"/>
        </w:rPr>
        <w:tab/>
        <w:t>@Autowired</w:t>
      </w:r>
    </w:p>
    <w:p w14:paraId="4F649D4F" w14:textId="77777777" w:rsidR="00857420" w:rsidRPr="004F52CA" w:rsidRDefault="00857420" w:rsidP="00857420">
      <w:pPr>
        <w:rPr>
          <w:b/>
          <w:bCs/>
          <w:sz w:val="32"/>
          <w:szCs w:val="32"/>
        </w:rPr>
      </w:pPr>
      <w:r w:rsidRPr="004F52CA">
        <w:rPr>
          <w:b/>
          <w:bCs/>
          <w:sz w:val="32"/>
          <w:szCs w:val="32"/>
        </w:rPr>
        <w:tab/>
        <w:t>private Environment env;</w:t>
      </w:r>
    </w:p>
    <w:p w14:paraId="61F3D124" w14:textId="77777777" w:rsidR="00857420" w:rsidRPr="004F52CA" w:rsidRDefault="00857420" w:rsidP="00857420">
      <w:pPr>
        <w:rPr>
          <w:b/>
          <w:bCs/>
          <w:sz w:val="32"/>
          <w:szCs w:val="32"/>
        </w:rPr>
      </w:pPr>
      <w:r w:rsidRPr="004F52CA">
        <w:rPr>
          <w:b/>
          <w:bCs/>
          <w:sz w:val="32"/>
          <w:szCs w:val="32"/>
        </w:rPr>
        <w:tab/>
      </w:r>
    </w:p>
    <w:p w14:paraId="61AB2C11" w14:textId="77777777" w:rsidR="00857420" w:rsidRPr="004F52CA" w:rsidRDefault="00857420" w:rsidP="00857420">
      <w:pPr>
        <w:rPr>
          <w:b/>
          <w:bCs/>
          <w:sz w:val="32"/>
          <w:szCs w:val="32"/>
        </w:rPr>
      </w:pPr>
      <w:r w:rsidRPr="004F52CA">
        <w:rPr>
          <w:b/>
          <w:bCs/>
          <w:sz w:val="32"/>
          <w:szCs w:val="32"/>
        </w:rPr>
        <w:t xml:space="preserve">    @GetMapping("/welcome")</w:t>
      </w:r>
    </w:p>
    <w:p w14:paraId="7EC667C8" w14:textId="77777777" w:rsidR="00857420" w:rsidRPr="004F52CA" w:rsidRDefault="00857420" w:rsidP="00857420">
      <w:pPr>
        <w:rPr>
          <w:b/>
          <w:bCs/>
          <w:sz w:val="32"/>
          <w:szCs w:val="32"/>
        </w:rPr>
      </w:pPr>
      <w:r w:rsidRPr="004F52CA">
        <w:rPr>
          <w:b/>
          <w:bCs/>
          <w:sz w:val="32"/>
          <w:szCs w:val="32"/>
        </w:rPr>
        <w:lastRenderedPageBreak/>
        <w:tab/>
        <w:t xml:space="preserve">public String </w:t>
      </w:r>
      <w:proofErr w:type="spellStart"/>
      <w:r w:rsidRPr="004F52CA">
        <w:rPr>
          <w:b/>
          <w:bCs/>
          <w:sz w:val="32"/>
          <w:szCs w:val="32"/>
        </w:rPr>
        <w:t>getWelcomeMsg</w:t>
      </w:r>
      <w:proofErr w:type="spellEnd"/>
      <w:r w:rsidRPr="004F52CA">
        <w:rPr>
          <w:b/>
          <w:bCs/>
          <w:sz w:val="32"/>
          <w:szCs w:val="32"/>
        </w:rPr>
        <w:t>()</w:t>
      </w:r>
    </w:p>
    <w:p w14:paraId="1C885B2B" w14:textId="77777777" w:rsidR="00857420" w:rsidRPr="004F52CA" w:rsidRDefault="00857420" w:rsidP="00857420">
      <w:pPr>
        <w:rPr>
          <w:b/>
          <w:bCs/>
          <w:sz w:val="32"/>
          <w:szCs w:val="32"/>
        </w:rPr>
      </w:pPr>
      <w:r w:rsidRPr="004F52CA">
        <w:rPr>
          <w:b/>
          <w:bCs/>
          <w:sz w:val="32"/>
          <w:szCs w:val="32"/>
        </w:rPr>
        <w:tab/>
        <w:t>{</w:t>
      </w:r>
    </w:p>
    <w:p w14:paraId="361E4FAC" w14:textId="77777777" w:rsidR="00857420" w:rsidRPr="004F52CA" w:rsidRDefault="00857420" w:rsidP="00857420">
      <w:pPr>
        <w:rPr>
          <w:b/>
          <w:bCs/>
          <w:sz w:val="32"/>
          <w:szCs w:val="32"/>
        </w:rPr>
      </w:pPr>
      <w:r w:rsidRPr="004F52CA">
        <w:rPr>
          <w:b/>
          <w:bCs/>
          <w:sz w:val="32"/>
          <w:szCs w:val="32"/>
        </w:rPr>
        <w:t xml:space="preserve">    </w:t>
      </w:r>
      <w:r w:rsidRPr="004F52CA">
        <w:rPr>
          <w:b/>
          <w:bCs/>
          <w:sz w:val="32"/>
          <w:szCs w:val="32"/>
        </w:rPr>
        <w:tab/>
        <w:t xml:space="preserve">String port = </w:t>
      </w:r>
      <w:proofErr w:type="spellStart"/>
      <w:r w:rsidRPr="004F52CA">
        <w:rPr>
          <w:b/>
          <w:bCs/>
          <w:sz w:val="32"/>
          <w:szCs w:val="32"/>
        </w:rPr>
        <w:t>env.getProperty</w:t>
      </w:r>
      <w:proofErr w:type="spellEnd"/>
      <w:r w:rsidRPr="004F52CA">
        <w:rPr>
          <w:b/>
          <w:bCs/>
          <w:sz w:val="32"/>
          <w:szCs w:val="32"/>
        </w:rPr>
        <w:t>("</w:t>
      </w:r>
      <w:proofErr w:type="spellStart"/>
      <w:r w:rsidRPr="004F52CA">
        <w:rPr>
          <w:b/>
          <w:bCs/>
          <w:sz w:val="32"/>
          <w:szCs w:val="32"/>
        </w:rPr>
        <w:t>server.port</w:t>
      </w:r>
      <w:proofErr w:type="spellEnd"/>
      <w:r w:rsidRPr="004F52CA">
        <w:rPr>
          <w:b/>
          <w:bCs/>
          <w:sz w:val="32"/>
          <w:szCs w:val="32"/>
        </w:rPr>
        <w:t xml:space="preserve">");    </w:t>
      </w:r>
      <w:r w:rsidRPr="004F52CA">
        <w:rPr>
          <w:b/>
          <w:bCs/>
          <w:sz w:val="32"/>
          <w:szCs w:val="32"/>
        </w:rPr>
        <w:tab/>
      </w:r>
    </w:p>
    <w:p w14:paraId="43E34529" w14:textId="77777777" w:rsidR="00857420" w:rsidRPr="004F52CA" w:rsidRDefault="00857420" w:rsidP="00857420">
      <w:pPr>
        <w:rPr>
          <w:b/>
          <w:bCs/>
          <w:sz w:val="32"/>
          <w:szCs w:val="32"/>
        </w:rPr>
      </w:pPr>
      <w:r w:rsidRPr="004F52CA">
        <w:rPr>
          <w:b/>
          <w:bCs/>
          <w:sz w:val="32"/>
          <w:szCs w:val="32"/>
        </w:rPr>
        <w:t xml:space="preserve">    </w:t>
      </w:r>
      <w:r w:rsidRPr="004F52CA">
        <w:rPr>
          <w:b/>
          <w:bCs/>
          <w:sz w:val="32"/>
          <w:szCs w:val="32"/>
        </w:rPr>
        <w:tab/>
        <w:t xml:space="preserve">String </w:t>
      </w:r>
      <w:proofErr w:type="spellStart"/>
      <w:r w:rsidRPr="004F52CA">
        <w:rPr>
          <w:b/>
          <w:bCs/>
          <w:sz w:val="32"/>
          <w:szCs w:val="32"/>
        </w:rPr>
        <w:t>msg</w:t>
      </w:r>
      <w:proofErr w:type="spellEnd"/>
      <w:r w:rsidRPr="004F52CA">
        <w:rPr>
          <w:b/>
          <w:bCs/>
          <w:sz w:val="32"/>
          <w:szCs w:val="32"/>
        </w:rPr>
        <w:t xml:space="preserve"> ="welcome to </w:t>
      </w:r>
      <w:proofErr w:type="spellStart"/>
      <w:r w:rsidRPr="004F52CA">
        <w:rPr>
          <w:b/>
          <w:bCs/>
          <w:sz w:val="32"/>
          <w:szCs w:val="32"/>
        </w:rPr>
        <w:t>ashokIt</w:t>
      </w:r>
      <w:proofErr w:type="spellEnd"/>
      <w:r w:rsidRPr="004F52CA">
        <w:rPr>
          <w:b/>
          <w:bCs/>
          <w:sz w:val="32"/>
          <w:szCs w:val="32"/>
        </w:rPr>
        <w:t xml:space="preserve">..!!(server port ="+port+"}";    </w:t>
      </w:r>
      <w:r w:rsidRPr="004F52CA">
        <w:rPr>
          <w:b/>
          <w:bCs/>
          <w:sz w:val="32"/>
          <w:szCs w:val="32"/>
        </w:rPr>
        <w:tab/>
      </w:r>
    </w:p>
    <w:p w14:paraId="00E12145" w14:textId="77777777" w:rsidR="00857420" w:rsidRPr="004F52CA" w:rsidRDefault="00857420" w:rsidP="00857420">
      <w:pPr>
        <w:rPr>
          <w:b/>
          <w:bCs/>
          <w:sz w:val="32"/>
          <w:szCs w:val="32"/>
        </w:rPr>
      </w:pPr>
      <w:r w:rsidRPr="004F52CA">
        <w:rPr>
          <w:b/>
          <w:bCs/>
          <w:sz w:val="32"/>
          <w:szCs w:val="32"/>
        </w:rPr>
        <w:tab/>
        <w:t xml:space="preserve">return </w:t>
      </w:r>
      <w:proofErr w:type="spellStart"/>
      <w:r w:rsidRPr="004F52CA">
        <w:rPr>
          <w:b/>
          <w:bCs/>
          <w:sz w:val="32"/>
          <w:szCs w:val="32"/>
        </w:rPr>
        <w:t>msg</w:t>
      </w:r>
      <w:proofErr w:type="spellEnd"/>
      <w:r w:rsidRPr="004F52CA">
        <w:rPr>
          <w:b/>
          <w:bCs/>
          <w:sz w:val="32"/>
          <w:szCs w:val="32"/>
        </w:rPr>
        <w:t>;</w:t>
      </w:r>
    </w:p>
    <w:p w14:paraId="57C612B5" w14:textId="77777777" w:rsidR="00857420" w:rsidRPr="004F52CA" w:rsidRDefault="00857420" w:rsidP="00857420">
      <w:pPr>
        <w:rPr>
          <w:b/>
          <w:bCs/>
          <w:sz w:val="32"/>
          <w:szCs w:val="32"/>
        </w:rPr>
      </w:pPr>
      <w:r w:rsidRPr="004F52CA">
        <w:rPr>
          <w:b/>
          <w:bCs/>
          <w:sz w:val="32"/>
          <w:szCs w:val="32"/>
        </w:rPr>
        <w:tab/>
        <w:t>}</w:t>
      </w:r>
    </w:p>
    <w:p w14:paraId="64C87DE6" w14:textId="77777777" w:rsidR="00857420" w:rsidRPr="004F52CA" w:rsidRDefault="00857420" w:rsidP="00857420">
      <w:pPr>
        <w:rPr>
          <w:b/>
          <w:bCs/>
          <w:sz w:val="32"/>
          <w:szCs w:val="32"/>
        </w:rPr>
      </w:pPr>
      <w:r w:rsidRPr="004F52CA">
        <w:rPr>
          <w:b/>
          <w:bCs/>
          <w:sz w:val="32"/>
          <w:szCs w:val="32"/>
        </w:rPr>
        <w:t>}</w:t>
      </w:r>
    </w:p>
    <w:p w14:paraId="7A92C52E" w14:textId="77777777" w:rsidR="00857420" w:rsidRPr="004F52CA" w:rsidRDefault="00857420" w:rsidP="00857420">
      <w:pPr>
        <w:rPr>
          <w:b/>
          <w:bCs/>
          <w:sz w:val="32"/>
          <w:szCs w:val="32"/>
        </w:rPr>
      </w:pPr>
    </w:p>
    <w:p w14:paraId="6BA373BD" w14:textId="77777777" w:rsidR="00857420" w:rsidRPr="004F52CA" w:rsidRDefault="00857420" w:rsidP="00857420">
      <w:pPr>
        <w:rPr>
          <w:b/>
          <w:bCs/>
          <w:sz w:val="32"/>
          <w:szCs w:val="32"/>
        </w:rPr>
      </w:pPr>
    </w:p>
    <w:p w14:paraId="789C0794" w14:textId="77777777" w:rsidR="00857420" w:rsidRPr="004F52CA" w:rsidRDefault="00857420" w:rsidP="00857420">
      <w:pPr>
        <w:rPr>
          <w:b/>
          <w:bCs/>
          <w:color w:val="FF0000"/>
          <w:sz w:val="32"/>
          <w:szCs w:val="32"/>
        </w:rPr>
      </w:pPr>
      <w:r w:rsidRPr="004F52CA">
        <w:rPr>
          <w:b/>
          <w:bCs/>
          <w:color w:val="C00000"/>
          <w:sz w:val="32"/>
          <w:szCs w:val="32"/>
        </w:rPr>
        <w:t>PROJECT-4-B)--------</w:t>
      </w:r>
      <w:proofErr w:type="spellStart"/>
      <w:r w:rsidRPr="004F52CA">
        <w:rPr>
          <w:b/>
          <w:bCs/>
          <w:color w:val="FF0000"/>
          <w:sz w:val="32"/>
          <w:szCs w:val="32"/>
        </w:rPr>
        <w:t>Develope</w:t>
      </w:r>
      <w:proofErr w:type="spellEnd"/>
      <w:r w:rsidRPr="004F52CA">
        <w:rPr>
          <w:b/>
          <w:bCs/>
          <w:color w:val="FF0000"/>
          <w:sz w:val="32"/>
          <w:szCs w:val="32"/>
        </w:rPr>
        <w:t xml:space="preserve"> rest project </w:t>
      </w:r>
      <w:proofErr w:type="spellStart"/>
      <w:r w:rsidRPr="004F52CA">
        <w:rPr>
          <w:b/>
          <w:bCs/>
          <w:color w:val="FF0000"/>
          <w:sz w:val="32"/>
          <w:szCs w:val="32"/>
        </w:rPr>
        <w:t>microservice_GreetAPI</w:t>
      </w:r>
      <w:proofErr w:type="spellEnd"/>
      <w:r w:rsidRPr="004F52CA">
        <w:rPr>
          <w:b/>
          <w:bCs/>
          <w:color w:val="FF0000"/>
          <w:sz w:val="32"/>
          <w:szCs w:val="32"/>
        </w:rPr>
        <w:t xml:space="preserve"> as </w:t>
      </w:r>
      <w:proofErr w:type="spellStart"/>
      <w:r w:rsidRPr="004F52CA">
        <w:rPr>
          <w:b/>
          <w:bCs/>
          <w:color w:val="FF0000"/>
          <w:sz w:val="32"/>
          <w:szCs w:val="32"/>
        </w:rPr>
        <w:t>clientAPI</w:t>
      </w:r>
      <w:proofErr w:type="spellEnd"/>
      <w:r w:rsidRPr="004F52CA">
        <w:rPr>
          <w:b/>
          <w:bCs/>
          <w:color w:val="FF0000"/>
          <w:sz w:val="32"/>
          <w:szCs w:val="32"/>
        </w:rPr>
        <w:t xml:space="preserve"> to communicate with </w:t>
      </w:r>
      <w:proofErr w:type="spellStart"/>
      <w:r w:rsidRPr="004F52CA">
        <w:rPr>
          <w:b/>
          <w:bCs/>
          <w:color w:val="FF0000"/>
          <w:sz w:val="32"/>
          <w:szCs w:val="32"/>
        </w:rPr>
        <w:t>microservice_WelcomeAPI</w:t>
      </w:r>
      <w:proofErr w:type="spellEnd"/>
      <w:r w:rsidRPr="004F52CA">
        <w:rPr>
          <w:b/>
          <w:bCs/>
          <w:color w:val="FF0000"/>
          <w:sz w:val="32"/>
          <w:szCs w:val="32"/>
        </w:rPr>
        <w:t xml:space="preserve"> using </w:t>
      </w:r>
      <w:proofErr w:type="spellStart"/>
      <w:r w:rsidRPr="004F52CA">
        <w:rPr>
          <w:b/>
          <w:bCs/>
          <w:color w:val="FF0000"/>
          <w:sz w:val="32"/>
          <w:szCs w:val="32"/>
        </w:rPr>
        <w:t>FeignClient</w:t>
      </w:r>
      <w:proofErr w:type="spellEnd"/>
      <w:r w:rsidRPr="004F52CA">
        <w:rPr>
          <w:b/>
          <w:bCs/>
          <w:color w:val="FF0000"/>
          <w:sz w:val="32"/>
          <w:szCs w:val="32"/>
        </w:rPr>
        <w:t xml:space="preserve"> code. </w:t>
      </w:r>
      <w:proofErr w:type="spellStart"/>
      <w:r w:rsidRPr="004F52CA">
        <w:rPr>
          <w:b/>
          <w:bCs/>
          <w:color w:val="FF0000"/>
          <w:sz w:val="32"/>
          <w:szCs w:val="32"/>
        </w:rPr>
        <w:t>microservice_GreetAPI</w:t>
      </w:r>
      <w:proofErr w:type="spellEnd"/>
      <w:r w:rsidRPr="004F52CA">
        <w:rPr>
          <w:b/>
          <w:bCs/>
          <w:color w:val="FF0000"/>
          <w:sz w:val="32"/>
          <w:szCs w:val="32"/>
        </w:rPr>
        <w:t xml:space="preserve"> will run on port 9091.</w:t>
      </w:r>
    </w:p>
    <w:p w14:paraId="14DBA497" w14:textId="77777777" w:rsidR="00857420" w:rsidRPr="004F52CA" w:rsidRDefault="00857420" w:rsidP="00857420">
      <w:pPr>
        <w:rPr>
          <w:b/>
          <w:bCs/>
          <w:sz w:val="32"/>
          <w:szCs w:val="32"/>
        </w:rPr>
      </w:pPr>
      <w:r w:rsidRPr="004F52CA">
        <w:rPr>
          <w:b/>
          <w:bCs/>
          <w:sz w:val="32"/>
          <w:szCs w:val="32"/>
        </w:rPr>
        <w:t xml:space="preserve"> If u hit localhost:9091/greet </w:t>
      </w:r>
      <w:proofErr w:type="spellStart"/>
      <w:r w:rsidRPr="004F52CA">
        <w:rPr>
          <w:b/>
          <w:bCs/>
          <w:sz w:val="32"/>
          <w:szCs w:val="32"/>
        </w:rPr>
        <w:t>url</w:t>
      </w:r>
      <w:proofErr w:type="spellEnd"/>
      <w:r w:rsidRPr="004F52CA">
        <w:rPr>
          <w:b/>
          <w:bCs/>
          <w:sz w:val="32"/>
          <w:szCs w:val="32"/>
        </w:rPr>
        <w:t xml:space="preserve"> it will internally hit localhost:8081/welcome , localhost:8082/welcome, localhost:8083/welcome</w:t>
      </w:r>
    </w:p>
    <w:p w14:paraId="4945F704" w14:textId="77777777" w:rsidR="00857420" w:rsidRPr="004F52CA" w:rsidRDefault="00857420" w:rsidP="00857420">
      <w:pPr>
        <w:pStyle w:val="ListParagraph"/>
        <w:numPr>
          <w:ilvl w:val="0"/>
          <w:numId w:val="2"/>
        </w:numPr>
        <w:rPr>
          <w:b/>
          <w:bCs/>
          <w:sz w:val="32"/>
          <w:szCs w:val="32"/>
        </w:rPr>
      </w:pPr>
      <w:r w:rsidRPr="004F52CA">
        <w:rPr>
          <w:b/>
          <w:bCs/>
          <w:sz w:val="32"/>
          <w:szCs w:val="32"/>
        </w:rPr>
        <w:t>POM.XML</w:t>
      </w:r>
    </w:p>
    <w:p w14:paraId="1C223D35" w14:textId="77777777" w:rsidR="00857420" w:rsidRPr="004F52CA" w:rsidRDefault="00857420" w:rsidP="00857420">
      <w:pPr>
        <w:pStyle w:val="ListParagraph"/>
        <w:rPr>
          <w:b/>
          <w:bCs/>
          <w:sz w:val="32"/>
          <w:szCs w:val="32"/>
        </w:rPr>
      </w:pPr>
      <w:r w:rsidRPr="004F52CA">
        <w:rPr>
          <w:b/>
          <w:bCs/>
          <w:sz w:val="32"/>
          <w:szCs w:val="32"/>
        </w:rPr>
        <w:t xml:space="preserve">Pom.xml is as same as pom.xml of  </w:t>
      </w:r>
      <w:proofErr w:type="spellStart"/>
      <w:r w:rsidRPr="004F52CA">
        <w:rPr>
          <w:b/>
          <w:bCs/>
          <w:sz w:val="32"/>
          <w:szCs w:val="32"/>
        </w:rPr>
        <w:t>microservice_WelcomeAPI</w:t>
      </w:r>
      <w:proofErr w:type="spellEnd"/>
      <w:r w:rsidRPr="004F52CA">
        <w:rPr>
          <w:b/>
          <w:bCs/>
          <w:sz w:val="32"/>
          <w:szCs w:val="32"/>
        </w:rPr>
        <w:t>.</w:t>
      </w:r>
    </w:p>
    <w:p w14:paraId="6892CB2E" w14:textId="77777777" w:rsidR="00857420" w:rsidRPr="004F52CA" w:rsidRDefault="00857420" w:rsidP="00857420">
      <w:pPr>
        <w:pStyle w:val="ListParagraph"/>
        <w:rPr>
          <w:b/>
          <w:bCs/>
          <w:sz w:val="32"/>
          <w:szCs w:val="32"/>
        </w:rPr>
      </w:pPr>
      <w:r w:rsidRPr="004F52CA">
        <w:rPr>
          <w:b/>
          <w:bCs/>
          <w:sz w:val="32"/>
          <w:szCs w:val="32"/>
        </w:rPr>
        <w:t>Just add one more dependency</w:t>
      </w:r>
    </w:p>
    <w:p w14:paraId="62899500" w14:textId="77777777" w:rsidR="00857420" w:rsidRPr="004F52CA" w:rsidRDefault="00857420" w:rsidP="00857420">
      <w:pPr>
        <w:pStyle w:val="ListParagraph"/>
        <w:rPr>
          <w:b/>
          <w:bCs/>
          <w:sz w:val="32"/>
          <w:szCs w:val="32"/>
        </w:rPr>
      </w:pPr>
      <w:proofErr w:type="spellStart"/>
      <w:r w:rsidRPr="004F52CA">
        <w:rPr>
          <w:b/>
          <w:bCs/>
          <w:sz w:val="32"/>
          <w:szCs w:val="32"/>
        </w:rPr>
        <w:t>feignClient</w:t>
      </w:r>
      <w:proofErr w:type="spellEnd"/>
    </w:p>
    <w:p w14:paraId="5326136A" w14:textId="77777777" w:rsidR="00857420" w:rsidRPr="004F52CA" w:rsidRDefault="00857420" w:rsidP="00857420">
      <w:pPr>
        <w:pStyle w:val="ListParagraph"/>
        <w:rPr>
          <w:b/>
          <w:bCs/>
          <w:sz w:val="32"/>
          <w:szCs w:val="32"/>
        </w:rPr>
      </w:pPr>
      <w:r w:rsidRPr="004F52CA">
        <w:rPr>
          <w:b/>
          <w:bCs/>
          <w:sz w:val="32"/>
          <w:szCs w:val="32"/>
        </w:rPr>
        <w:t>&lt;dependency&gt;</w:t>
      </w:r>
    </w:p>
    <w:p w14:paraId="76C3B15B" w14:textId="77777777" w:rsidR="00857420" w:rsidRPr="004F52CA" w:rsidRDefault="00857420" w:rsidP="00857420">
      <w:pPr>
        <w:pStyle w:val="ListParagraph"/>
        <w:rPr>
          <w:b/>
          <w:bCs/>
          <w:sz w:val="32"/>
          <w:szCs w:val="32"/>
        </w:rPr>
      </w:pPr>
      <w:r w:rsidRPr="004F52CA">
        <w:rPr>
          <w:b/>
          <w:bCs/>
          <w:sz w:val="32"/>
          <w:szCs w:val="32"/>
        </w:rPr>
        <w:t xml:space="preserve">     &lt;</w:t>
      </w:r>
      <w:proofErr w:type="spellStart"/>
      <w:r w:rsidRPr="004F52CA">
        <w:rPr>
          <w:b/>
          <w:bCs/>
          <w:sz w:val="32"/>
          <w:szCs w:val="32"/>
        </w:rPr>
        <w:t>groupId</w:t>
      </w:r>
      <w:proofErr w:type="spellEnd"/>
      <w:r w:rsidRPr="004F52CA">
        <w:rPr>
          <w:b/>
          <w:bCs/>
          <w:sz w:val="32"/>
          <w:szCs w:val="32"/>
        </w:rPr>
        <w:t>&gt;</w:t>
      </w:r>
      <w:proofErr w:type="spellStart"/>
      <w:r w:rsidRPr="004F52CA">
        <w:rPr>
          <w:b/>
          <w:bCs/>
          <w:sz w:val="32"/>
          <w:szCs w:val="32"/>
        </w:rPr>
        <w:t>org.springframework.cloud</w:t>
      </w:r>
      <w:proofErr w:type="spellEnd"/>
      <w:r w:rsidRPr="004F52CA">
        <w:rPr>
          <w:b/>
          <w:bCs/>
          <w:sz w:val="32"/>
          <w:szCs w:val="32"/>
        </w:rPr>
        <w:t>&lt;/</w:t>
      </w:r>
      <w:proofErr w:type="spellStart"/>
      <w:r w:rsidRPr="004F52CA">
        <w:rPr>
          <w:b/>
          <w:bCs/>
          <w:sz w:val="32"/>
          <w:szCs w:val="32"/>
        </w:rPr>
        <w:t>groupId</w:t>
      </w:r>
      <w:proofErr w:type="spellEnd"/>
      <w:r w:rsidRPr="004F52CA">
        <w:rPr>
          <w:b/>
          <w:bCs/>
          <w:sz w:val="32"/>
          <w:szCs w:val="32"/>
        </w:rPr>
        <w:t>&gt;</w:t>
      </w:r>
    </w:p>
    <w:p w14:paraId="4C77E6D2" w14:textId="77777777" w:rsidR="00857420" w:rsidRPr="004F52CA" w:rsidRDefault="00857420" w:rsidP="00857420">
      <w:pPr>
        <w:pStyle w:val="ListParagraph"/>
        <w:rPr>
          <w:b/>
          <w:bCs/>
          <w:sz w:val="32"/>
          <w:szCs w:val="32"/>
        </w:rPr>
      </w:pPr>
      <w:r w:rsidRPr="004F52CA">
        <w:rPr>
          <w:b/>
          <w:bCs/>
          <w:sz w:val="32"/>
          <w:szCs w:val="32"/>
        </w:rPr>
        <w:t xml:space="preserve">      &lt;</w:t>
      </w:r>
      <w:proofErr w:type="spellStart"/>
      <w:r w:rsidRPr="004F52CA">
        <w:rPr>
          <w:b/>
          <w:bCs/>
          <w:sz w:val="32"/>
          <w:szCs w:val="32"/>
        </w:rPr>
        <w:t>artifactId</w:t>
      </w:r>
      <w:proofErr w:type="spellEnd"/>
      <w:r w:rsidRPr="004F52CA">
        <w:rPr>
          <w:b/>
          <w:bCs/>
          <w:sz w:val="32"/>
          <w:szCs w:val="32"/>
        </w:rPr>
        <w:t>&gt;spring-cloud-starter-</w:t>
      </w:r>
      <w:proofErr w:type="spellStart"/>
      <w:r w:rsidRPr="004F52CA">
        <w:rPr>
          <w:b/>
          <w:bCs/>
          <w:sz w:val="32"/>
          <w:szCs w:val="32"/>
        </w:rPr>
        <w:t>openfeign</w:t>
      </w:r>
      <w:proofErr w:type="spellEnd"/>
      <w:r w:rsidRPr="004F52CA">
        <w:rPr>
          <w:b/>
          <w:bCs/>
          <w:sz w:val="32"/>
          <w:szCs w:val="32"/>
        </w:rPr>
        <w:t>&lt;/</w:t>
      </w:r>
      <w:proofErr w:type="spellStart"/>
      <w:r w:rsidRPr="004F52CA">
        <w:rPr>
          <w:b/>
          <w:bCs/>
          <w:sz w:val="32"/>
          <w:szCs w:val="32"/>
        </w:rPr>
        <w:t>artifactId</w:t>
      </w:r>
      <w:proofErr w:type="spellEnd"/>
      <w:r w:rsidRPr="004F52CA">
        <w:rPr>
          <w:b/>
          <w:bCs/>
          <w:sz w:val="32"/>
          <w:szCs w:val="32"/>
        </w:rPr>
        <w:t>&gt;</w:t>
      </w:r>
    </w:p>
    <w:p w14:paraId="2EDEDC62" w14:textId="77777777" w:rsidR="00857420" w:rsidRPr="004F52CA" w:rsidRDefault="00857420" w:rsidP="00857420">
      <w:pPr>
        <w:pStyle w:val="ListParagraph"/>
        <w:rPr>
          <w:b/>
          <w:bCs/>
          <w:sz w:val="32"/>
          <w:szCs w:val="32"/>
        </w:rPr>
      </w:pPr>
      <w:r w:rsidRPr="004F52CA">
        <w:rPr>
          <w:b/>
          <w:bCs/>
          <w:sz w:val="32"/>
          <w:szCs w:val="32"/>
        </w:rPr>
        <w:t>&lt;/dependency&gt;</w:t>
      </w:r>
    </w:p>
    <w:p w14:paraId="36B96A21" w14:textId="77777777" w:rsidR="00857420" w:rsidRPr="004F52CA" w:rsidRDefault="00857420" w:rsidP="00857420">
      <w:pPr>
        <w:pStyle w:val="ListParagraph"/>
        <w:rPr>
          <w:b/>
          <w:bCs/>
          <w:sz w:val="32"/>
          <w:szCs w:val="32"/>
        </w:rPr>
      </w:pPr>
    </w:p>
    <w:p w14:paraId="02293541" w14:textId="77777777" w:rsidR="00857420" w:rsidRPr="004F52CA" w:rsidRDefault="00857420" w:rsidP="00857420">
      <w:pPr>
        <w:pStyle w:val="ListParagraph"/>
        <w:numPr>
          <w:ilvl w:val="0"/>
          <w:numId w:val="2"/>
        </w:numPr>
        <w:rPr>
          <w:b/>
          <w:bCs/>
          <w:sz w:val="32"/>
          <w:szCs w:val="32"/>
        </w:rPr>
      </w:pPr>
      <w:proofErr w:type="spellStart"/>
      <w:r w:rsidRPr="004F52CA">
        <w:rPr>
          <w:b/>
          <w:bCs/>
          <w:sz w:val="32"/>
          <w:szCs w:val="32"/>
        </w:rPr>
        <w:t>Application.yml</w:t>
      </w:r>
      <w:proofErr w:type="spellEnd"/>
    </w:p>
    <w:p w14:paraId="01ECBA1C" w14:textId="77777777" w:rsidR="00857420" w:rsidRPr="004F52CA" w:rsidRDefault="00857420" w:rsidP="00857420">
      <w:pPr>
        <w:pStyle w:val="ListParagraph"/>
        <w:rPr>
          <w:b/>
          <w:bCs/>
          <w:sz w:val="32"/>
          <w:szCs w:val="32"/>
        </w:rPr>
      </w:pPr>
    </w:p>
    <w:p w14:paraId="71AC8030" w14:textId="77777777" w:rsidR="00857420" w:rsidRPr="004F52CA" w:rsidRDefault="00857420" w:rsidP="00857420">
      <w:pPr>
        <w:rPr>
          <w:b/>
          <w:bCs/>
          <w:color w:val="000000" w:themeColor="text1"/>
          <w:sz w:val="32"/>
          <w:szCs w:val="32"/>
        </w:rPr>
      </w:pPr>
      <w:r w:rsidRPr="004F52CA">
        <w:rPr>
          <w:b/>
          <w:bCs/>
          <w:color w:val="000000" w:themeColor="text1"/>
          <w:sz w:val="32"/>
          <w:szCs w:val="32"/>
        </w:rPr>
        <w:t>spring:</w:t>
      </w:r>
    </w:p>
    <w:p w14:paraId="01BEB53C" w14:textId="77777777" w:rsidR="00857420" w:rsidRPr="004F52CA" w:rsidRDefault="00857420" w:rsidP="00857420">
      <w:pPr>
        <w:rPr>
          <w:b/>
          <w:bCs/>
          <w:color w:val="000000" w:themeColor="text1"/>
          <w:sz w:val="32"/>
          <w:szCs w:val="32"/>
        </w:rPr>
      </w:pPr>
      <w:r w:rsidRPr="004F52CA">
        <w:rPr>
          <w:b/>
          <w:bCs/>
          <w:color w:val="000000" w:themeColor="text1"/>
          <w:sz w:val="32"/>
          <w:szCs w:val="32"/>
        </w:rPr>
        <w:lastRenderedPageBreak/>
        <w:t xml:space="preserve">  application:</w:t>
      </w:r>
    </w:p>
    <w:p w14:paraId="0C3B7E1D"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name: </w:t>
      </w:r>
      <w:proofErr w:type="spellStart"/>
      <w:r w:rsidRPr="004F52CA">
        <w:rPr>
          <w:b/>
          <w:bCs/>
          <w:color w:val="000000" w:themeColor="text1"/>
          <w:sz w:val="32"/>
          <w:szCs w:val="32"/>
        </w:rPr>
        <w:t>microserviceWelcomeApi</w:t>
      </w:r>
      <w:proofErr w:type="spellEnd"/>
    </w:p>
    <w:p w14:paraId="6161E4AB"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boot:</w:t>
      </w:r>
    </w:p>
    <w:p w14:paraId="038E658F"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admin:</w:t>
      </w:r>
    </w:p>
    <w:p w14:paraId="08DAC34B"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client:</w:t>
      </w:r>
    </w:p>
    <w:p w14:paraId="4B82CB65"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url: http://localhost:1111/</w:t>
      </w:r>
    </w:p>
    <w:p w14:paraId="73C1AF8A"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w:t>
      </w:r>
    </w:p>
    <w:p w14:paraId="687836C5" w14:textId="77777777" w:rsidR="00857420" w:rsidRPr="004F52CA" w:rsidRDefault="00857420" w:rsidP="00857420">
      <w:pPr>
        <w:rPr>
          <w:b/>
          <w:bCs/>
          <w:color w:val="000000" w:themeColor="text1"/>
          <w:sz w:val="32"/>
          <w:szCs w:val="32"/>
        </w:rPr>
      </w:pPr>
      <w:r w:rsidRPr="004F52CA">
        <w:rPr>
          <w:b/>
          <w:bCs/>
          <w:color w:val="000000" w:themeColor="text1"/>
          <w:sz w:val="32"/>
          <w:szCs w:val="32"/>
        </w:rPr>
        <w:t>management:</w:t>
      </w:r>
    </w:p>
    <w:p w14:paraId="66DA044C"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endpoints:</w:t>
      </w:r>
    </w:p>
    <w:p w14:paraId="54E3C48E"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web:</w:t>
      </w:r>
    </w:p>
    <w:p w14:paraId="40F85979"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exposure:</w:t>
      </w:r>
    </w:p>
    <w:p w14:paraId="128D414A"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include: '*'</w:t>
      </w:r>
    </w:p>
    <w:p w14:paraId="500E6E8D" w14:textId="77777777" w:rsidR="00857420" w:rsidRPr="004F52CA" w:rsidRDefault="00857420" w:rsidP="00857420">
      <w:pPr>
        <w:rPr>
          <w:b/>
          <w:bCs/>
          <w:color w:val="000000" w:themeColor="text1"/>
          <w:sz w:val="32"/>
          <w:szCs w:val="32"/>
        </w:rPr>
      </w:pPr>
    </w:p>
    <w:p w14:paraId="54B3F9AD" w14:textId="77777777" w:rsidR="00857420" w:rsidRPr="004F52CA" w:rsidRDefault="00857420" w:rsidP="00857420">
      <w:pPr>
        <w:rPr>
          <w:b/>
          <w:bCs/>
          <w:color w:val="000000" w:themeColor="text1"/>
          <w:sz w:val="32"/>
          <w:szCs w:val="32"/>
        </w:rPr>
      </w:pPr>
      <w:r w:rsidRPr="004F52CA">
        <w:rPr>
          <w:b/>
          <w:bCs/>
          <w:color w:val="000000" w:themeColor="text1"/>
          <w:sz w:val="32"/>
          <w:szCs w:val="32"/>
        </w:rPr>
        <w:t>eureka:</w:t>
      </w:r>
    </w:p>
    <w:p w14:paraId="177E559D"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client:</w:t>
      </w:r>
    </w:p>
    <w:p w14:paraId="64A733DC"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service-url:</w:t>
      </w:r>
    </w:p>
    <w:p w14:paraId="7D7D783A"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w:t>
      </w:r>
      <w:proofErr w:type="spellStart"/>
      <w:r w:rsidRPr="004F52CA">
        <w:rPr>
          <w:b/>
          <w:bCs/>
          <w:color w:val="000000" w:themeColor="text1"/>
          <w:sz w:val="32"/>
          <w:szCs w:val="32"/>
        </w:rPr>
        <w:t>defaultZone</w:t>
      </w:r>
      <w:proofErr w:type="spellEnd"/>
      <w:r w:rsidRPr="004F52CA">
        <w:rPr>
          <w:b/>
          <w:bCs/>
          <w:color w:val="000000" w:themeColor="text1"/>
          <w:sz w:val="32"/>
          <w:szCs w:val="32"/>
        </w:rPr>
        <w:t>: http://localhost:8761/eureka</w:t>
      </w:r>
    </w:p>
    <w:p w14:paraId="517A4C32" w14:textId="77777777" w:rsidR="00857420" w:rsidRPr="004F52CA" w:rsidRDefault="00857420" w:rsidP="00857420">
      <w:pPr>
        <w:rPr>
          <w:b/>
          <w:bCs/>
          <w:color w:val="000000" w:themeColor="text1"/>
          <w:sz w:val="32"/>
          <w:szCs w:val="32"/>
        </w:rPr>
      </w:pPr>
      <w:r w:rsidRPr="004F52CA">
        <w:rPr>
          <w:b/>
          <w:bCs/>
          <w:color w:val="000000" w:themeColor="text1"/>
          <w:sz w:val="32"/>
          <w:szCs w:val="32"/>
        </w:rPr>
        <w:t>server:</w:t>
      </w:r>
    </w:p>
    <w:p w14:paraId="5BC9EF35"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  port: 9091</w:t>
      </w:r>
    </w:p>
    <w:p w14:paraId="6CEAA44F"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NOTE:- 1)see in </w:t>
      </w:r>
      <w:proofErr w:type="spellStart"/>
      <w:r w:rsidRPr="004F52CA">
        <w:rPr>
          <w:b/>
          <w:bCs/>
          <w:color w:val="000000" w:themeColor="text1"/>
          <w:sz w:val="32"/>
          <w:szCs w:val="32"/>
        </w:rPr>
        <w:t>yml</w:t>
      </w:r>
      <w:proofErr w:type="spellEnd"/>
      <w:r w:rsidRPr="004F52CA">
        <w:rPr>
          <w:b/>
          <w:bCs/>
          <w:color w:val="000000" w:themeColor="text1"/>
          <w:sz w:val="32"/>
          <w:szCs w:val="32"/>
        </w:rPr>
        <w:t xml:space="preserve"> file we making the </w:t>
      </w:r>
      <w:proofErr w:type="spellStart"/>
      <w:r w:rsidRPr="004F52CA">
        <w:rPr>
          <w:b/>
          <w:bCs/>
          <w:color w:val="000000" w:themeColor="text1"/>
          <w:sz w:val="32"/>
          <w:szCs w:val="32"/>
        </w:rPr>
        <w:t>microservice_GreetAPI</w:t>
      </w:r>
      <w:proofErr w:type="spellEnd"/>
      <w:r w:rsidRPr="004F52CA">
        <w:rPr>
          <w:b/>
          <w:bCs/>
          <w:color w:val="000000" w:themeColor="text1"/>
          <w:sz w:val="32"/>
          <w:szCs w:val="32"/>
        </w:rPr>
        <w:t xml:space="preserve"> as client of ADMIN server and EUREKA server. So we wrote corresponding specification</w:t>
      </w:r>
    </w:p>
    <w:p w14:paraId="00AE65A9" w14:textId="77777777" w:rsidR="00857420" w:rsidRPr="004F52CA" w:rsidRDefault="00857420" w:rsidP="00857420">
      <w:pPr>
        <w:rPr>
          <w:b/>
          <w:bCs/>
          <w:sz w:val="32"/>
          <w:szCs w:val="32"/>
        </w:rPr>
      </w:pPr>
      <w:r w:rsidRPr="004F52CA">
        <w:rPr>
          <w:b/>
          <w:bCs/>
          <w:sz w:val="32"/>
          <w:szCs w:val="32"/>
        </w:rPr>
        <w:t xml:space="preserve">no need to add eureka specification, </w:t>
      </w:r>
      <w:proofErr w:type="spellStart"/>
      <w:r w:rsidRPr="004F52CA">
        <w:rPr>
          <w:b/>
          <w:bCs/>
          <w:sz w:val="32"/>
          <w:szCs w:val="32"/>
        </w:rPr>
        <w:t>bcoz</w:t>
      </w:r>
      <w:proofErr w:type="spellEnd"/>
      <w:r w:rsidRPr="004F52CA">
        <w:rPr>
          <w:b/>
          <w:bCs/>
          <w:sz w:val="32"/>
          <w:szCs w:val="32"/>
        </w:rPr>
        <w:t xml:space="preserve"> we already running eureka on 8761 </w:t>
      </w:r>
      <w:proofErr w:type="spellStart"/>
      <w:r w:rsidRPr="004F52CA">
        <w:rPr>
          <w:b/>
          <w:bCs/>
          <w:sz w:val="32"/>
          <w:szCs w:val="32"/>
        </w:rPr>
        <w:t>port.Bcoz</w:t>
      </w:r>
      <w:proofErr w:type="spellEnd"/>
      <w:r w:rsidRPr="004F52CA">
        <w:rPr>
          <w:b/>
          <w:bCs/>
          <w:sz w:val="32"/>
          <w:szCs w:val="32"/>
        </w:rPr>
        <w:t xml:space="preserve"> of 8761 port , all API which are eureka client gets automatically added to eureka </w:t>
      </w:r>
      <w:proofErr w:type="spellStart"/>
      <w:r w:rsidRPr="004F52CA">
        <w:rPr>
          <w:b/>
          <w:bCs/>
          <w:sz w:val="32"/>
          <w:szCs w:val="32"/>
        </w:rPr>
        <w:t>server.But</w:t>
      </w:r>
      <w:proofErr w:type="spellEnd"/>
      <w:r w:rsidRPr="004F52CA">
        <w:rPr>
          <w:b/>
          <w:bCs/>
          <w:sz w:val="32"/>
          <w:szCs w:val="32"/>
        </w:rPr>
        <w:t xml:space="preserve"> if you change </w:t>
      </w:r>
      <w:r w:rsidRPr="004F52CA">
        <w:rPr>
          <w:b/>
          <w:bCs/>
          <w:sz w:val="32"/>
          <w:szCs w:val="32"/>
        </w:rPr>
        <w:lastRenderedPageBreak/>
        <w:t>eureka port to some 8054 then you need write above eureka specification for 8054 port. Admin server specification is mandatory. Actuators Endpoints specification is mandatory.</w:t>
      </w:r>
    </w:p>
    <w:p w14:paraId="3D7EBAB8" w14:textId="77777777" w:rsidR="00857420" w:rsidRPr="004F52CA" w:rsidRDefault="00857420" w:rsidP="00857420">
      <w:pPr>
        <w:pStyle w:val="ListParagraph"/>
        <w:rPr>
          <w:b/>
          <w:bCs/>
          <w:sz w:val="32"/>
          <w:szCs w:val="32"/>
        </w:rPr>
      </w:pPr>
    </w:p>
    <w:p w14:paraId="41CDF2C5" w14:textId="77777777" w:rsidR="00857420" w:rsidRPr="004F52CA" w:rsidRDefault="00857420" w:rsidP="00857420">
      <w:pPr>
        <w:rPr>
          <w:b/>
          <w:bCs/>
          <w:sz w:val="32"/>
          <w:szCs w:val="32"/>
          <w:u w:val="single"/>
        </w:rPr>
      </w:pPr>
      <w:r w:rsidRPr="004F52CA">
        <w:rPr>
          <w:b/>
          <w:bCs/>
          <w:sz w:val="32"/>
          <w:szCs w:val="32"/>
          <w:u w:val="single"/>
        </w:rPr>
        <w:t xml:space="preserve"> In START CLASS add below </w:t>
      </w:r>
      <w:proofErr w:type="spellStart"/>
      <w:r w:rsidRPr="004F52CA">
        <w:rPr>
          <w:b/>
          <w:bCs/>
          <w:sz w:val="32"/>
          <w:szCs w:val="32"/>
          <w:u w:val="single"/>
        </w:rPr>
        <w:t>annoatations</w:t>
      </w:r>
      <w:proofErr w:type="spellEnd"/>
    </w:p>
    <w:p w14:paraId="14E75147" w14:textId="77777777" w:rsidR="00857420" w:rsidRPr="004F52CA" w:rsidRDefault="00857420" w:rsidP="00857420">
      <w:pPr>
        <w:pStyle w:val="ListParagraph"/>
        <w:rPr>
          <w:b/>
          <w:bCs/>
          <w:sz w:val="32"/>
          <w:szCs w:val="32"/>
        </w:rPr>
      </w:pPr>
    </w:p>
    <w:p w14:paraId="0925BEE1" w14:textId="77777777" w:rsidR="00857420" w:rsidRPr="004F52CA" w:rsidRDefault="00857420" w:rsidP="00857420">
      <w:pPr>
        <w:pStyle w:val="ListParagraph"/>
        <w:rPr>
          <w:b/>
          <w:bCs/>
          <w:sz w:val="32"/>
          <w:szCs w:val="32"/>
        </w:rPr>
      </w:pPr>
      <w:r w:rsidRPr="004F52CA">
        <w:rPr>
          <w:b/>
          <w:bCs/>
          <w:sz w:val="32"/>
          <w:szCs w:val="32"/>
        </w:rPr>
        <w:t>@SpringBootApplication</w:t>
      </w:r>
    </w:p>
    <w:p w14:paraId="0818660E" w14:textId="77777777" w:rsidR="00857420" w:rsidRPr="004F52CA" w:rsidRDefault="00857420" w:rsidP="00857420">
      <w:pPr>
        <w:pStyle w:val="ListParagraph"/>
        <w:rPr>
          <w:b/>
          <w:bCs/>
          <w:sz w:val="32"/>
          <w:szCs w:val="32"/>
        </w:rPr>
      </w:pPr>
      <w:r w:rsidRPr="004F52CA">
        <w:rPr>
          <w:b/>
          <w:bCs/>
          <w:sz w:val="32"/>
          <w:szCs w:val="32"/>
        </w:rPr>
        <w:t>@EnableDiscoveryClient</w:t>
      </w:r>
    </w:p>
    <w:p w14:paraId="2B0FCFEC" w14:textId="77777777" w:rsidR="00857420" w:rsidRPr="004F52CA" w:rsidRDefault="00857420" w:rsidP="00857420">
      <w:pPr>
        <w:pStyle w:val="ListParagraph"/>
        <w:rPr>
          <w:b/>
          <w:bCs/>
          <w:sz w:val="32"/>
          <w:szCs w:val="32"/>
        </w:rPr>
      </w:pPr>
      <w:r w:rsidRPr="004F52CA">
        <w:rPr>
          <w:b/>
          <w:bCs/>
          <w:sz w:val="32"/>
          <w:szCs w:val="32"/>
        </w:rPr>
        <w:t>@EnableFeignClients</w:t>
      </w:r>
    </w:p>
    <w:p w14:paraId="18A86A5A" w14:textId="77777777" w:rsidR="00857420" w:rsidRPr="004F52CA" w:rsidRDefault="00857420" w:rsidP="00857420">
      <w:pPr>
        <w:pStyle w:val="ListParagraph"/>
        <w:rPr>
          <w:b/>
          <w:bCs/>
          <w:sz w:val="32"/>
          <w:szCs w:val="32"/>
        </w:rPr>
      </w:pPr>
      <w:r w:rsidRPr="004F52CA">
        <w:rPr>
          <w:b/>
          <w:bCs/>
          <w:sz w:val="32"/>
          <w:szCs w:val="32"/>
        </w:rPr>
        <w:t xml:space="preserve">public class Microservice3GreetApiApplication </w:t>
      </w:r>
    </w:p>
    <w:p w14:paraId="1004BB77" w14:textId="77777777" w:rsidR="00857420" w:rsidRPr="004F52CA" w:rsidRDefault="00857420" w:rsidP="00857420">
      <w:pPr>
        <w:pStyle w:val="ListParagraph"/>
        <w:rPr>
          <w:b/>
          <w:bCs/>
          <w:sz w:val="32"/>
          <w:szCs w:val="32"/>
        </w:rPr>
      </w:pPr>
      <w:r w:rsidRPr="004F52CA">
        <w:rPr>
          <w:b/>
          <w:bCs/>
          <w:sz w:val="32"/>
          <w:szCs w:val="32"/>
        </w:rPr>
        <w:t>{</w:t>
      </w:r>
    </w:p>
    <w:p w14:paraId="2098839F" w14:textId="77777777" w:rsidR="00857420" w:rsidRPr="004F52CA" w:rsidRDefault="00857420" w:rsidP="00857420">
      <w:pPr>
        <w:pStyle w:val="ListParagraph"/>
        <w:rPr>
          <w:b/>
          <w:bCs/>
          <w:sz w:val="32"/>
          <w:szCs w:val="32"/>
        </w:rPr>
      </w:pPr>
    </w:p>
    <w:p w14:paraId="15FE37DE" w14:textId="77777777" w:rsidR="00857420" w:rsidRPr="004F52CA" w:rsidRDefault="00857420" w:rsidP="00857420">
      <w:pPr>
        <w:pStyle w:val="ListParagraph"/>
        <w:rPr>
          <w:b/>
          <w:bCs/>
          <w:sz w:val="32"/>
          <w:szCs w:val="32"/>
        </w:rPr>
      </w:pPr>
      <w:r w:rsidRPr="004F52CA">
        <w:rPr>
          <w:b/>
          <w:bCs/>
          <w:sz w:val="32"/>
          <w:szCs w:val="32"/>
        </w:rPr>
        <w:tab/>
        <w:t xml:space="preserve">public static void main(String[] </w:t>
      </w:r>
      <w:proofErr w:type="spellStart"/>
      <w:r w:rsidRPr="004F52CA">
        <w:rPr>
          <w:b/>
          <w:bCs/>
          <w:sz w:val="32"/>
          <w:szCs w:val="32"/>
        </w:rPr>
        <w:t>args</w:t>
      </w:r>
      <w:proofErr w:type="spellEnd"/>
      <w:r w:rsidRPr="004F52CA">
        <w:rPr>
          <w:b/>
          <w:bCs/>
          <w:sz w:val="32"/>
          <w:szCs w:val="32"/>
        </w:rPr>
        <w:t xml:space="preserve">) </w:t>
      </w:r>
    </w:p>
    <w:p w14:paraId="54B1EF9A" w14:textId="77777777" w:rsidR="00857420" w:rsidRPr="004F52CA" w:rsidRDefault="00857420" w:rsidP="00857420">
      <w:pPr>
        <w:pStyle w:val="ListParagraph"/>
        <w:rPr>
          <w:b/>
          <w:bCs/>
          <w:sz w:val="32"/>
          <w:szCs w:val="32"/>
        </w:rPr>
      </w:pPr>
      <w:r w:rsidRPr="004F52CA">
        <w:rPr>
          <w:b/>
          <w:bCs/>
          <w:sz w:val="32"/>
          <w:szCs w:val="32"/>
        </w:rPr>
        <w:t>{</w:t>
      </w:r>
    </w:p>
    <w:p w14:paraId="4941CA60" w14:textId="77777777" w:rsidR="00857420" w:rsidRPr="004F52CA" w:rsidRDefault="00857420" w:rsidP="00857420">
      <w:pPr>
        <w:pStyle w:val="ListParagraph"/>
        <w:rPr>
          <w:b/>
          <w:bCs/>
          <w:sz w:val="32"/>
          <w:szCs w:val="32"/>
        </w:rPr>
      </w:pPr>
      <w:r w:rsidRPr="004F52CA">
        <w:rPr>
          <w:b/>
          <w:bCs/>
          <w:sz w:val="32"/>
          <w:szCs w:val="32"/>
        </w:rPr>
        <w:tab/>
      </w:r>
      <w:r w:rsidRPr="004F52CA">
        <w:rPr>
          <w:b/>
          <w:bCs/>
          <w:sz w:val="32"/>
          <w:szCs w:val="32"/>
        </w:rPr>
        <w:tab/>
      </w:r>
      <w:proofErr w:type="spellStart"/>
      <w:r w:rsidRPr="004F52CA">
        <w:rPr>
          <w:b/>
          <w:bCs/>
          <w:sz w:val="32"/>
          <w:szCs w:val="32"/>
        </w:rPr>
        <w:t>SpringApplication.</w:t>
      </w:r>
      <w:r w:rsidRPr="004F52CA">
        <w:rPr>
          <w:b/>
          <w:bCs/>
          <w:i/>
          <w:iCs/>
          <w:sz w:val="32"/>
          <w:szCs w:val="32"/>
        </w:rPr>
        <w:t>run</w:t>
      </w:r>
      <w:proofErr w:type="spellEnd"/>
      <w:r w:rsidRPr="004F52CA">
        <w:rPr>
          <w:b/>
          <w:bCs/>
          <w:sz w:val="32"/>
          <w:szCs w:val="32"/>
        </w:rPr>
        <w:t xml:space="preserve">(Microservice3GreetApiApplication.class, </w:t>
      </w:r>
      <w:proofErr w:type="spellStart"/>
      <w:r w:rsidRPr="004F52CA">
        <w:rPr>
          <w:b/>
          <w:bCs/>
          <w:sz w:val="32"/>
          <w:szCs w:val="32"/>
        </w:rPr>
        <w:t>args</w:t>
      </w:r>
      <w:proofErr w:type="spellEnd"/>
      <w:r w:rsidRPr="004F52CA">
        <w:rPr>
          <w:b/>
          <w:bCs/>
          <w:sz w:val="32"/>
          <w:szCs w:val="32"/>
        </w:rPr>
        <w:t>);</w:t>
      </w:r>
    </w:p>
    <w:p w14:paraId="7BFDA022" w14:textId="77777777" w:rsidR="00857420" w:rsidRPr="004F52CA" w:rsidRDefault="00857420" w:rsidP="00857420">
      <w:pPr>
        <w:pStyle w:val="ListParagraph"/>
        <w:rPr>
          <w:b/>
          <w:bCs/>
          <w:sz w:val="32"/>
          <w:szCs w:val="32"/>
        </w:rPr>
      </w:pPr>
      <w:r w:rsidRPr="004F52CA">
        <w:rPr>
          <w:b/>
          <w:bCs/>
          <w:sz w:val="32"/>
          <w:szCs w:val="32"/>
        </w:rPr>
        <w:tab/>
        <w:t>}</w:t>
      </w:r>
    </w:p>
    <w:p w14:paraId="4BF541B2" w14:textId="77777777" w:rsidR="00857420" w:rsidRPr="004F52CA" w:rsidRDefault="00857420" w:rsidP="00857420">
      <w:pPr>
        <w:pStyle w:val="ListParagraph"/>
        <w:rPr>
          <w:b/>
          <w:bCs/>
          <w:sz w:val="32"/>
          <w:szCs w:val="32"/>
        </w:rPr>
      </w:pPr>
    </w:p>
    <w:p w14:paraId="1AE6218F" w14:textId="77777777" w:rsidR="00857420" w:rsidRPr="004F52CA" w:rsidRDefault="00857420" w:rsidP="00857420">
      <w:pPr>
        <w:pStyle w:val="ListParagraph"/>
        <w:rPr>
          <w:b/>
          <w:bCs/>
          <w:sz w:val="32"/>
          <w:szCs w:val="32"/>
        </w:rPr>
      </w:pPr>
      <w:r w:rsidRPr="004F52CA">
        <w:rPr>
          <w:b/>
          <w:bCs/>
          <w:sz w:val="32"/>
          <w:szCs w:val="32"/>
        </w:rPr>
        <w:t>}</w:t>
      </w:r>
    </w:p>
    <w:p w14:paraId="09A220E7" w14:textId="77777777" w:rsidR="00857420" w:rsidRPr="004F52CA" w:rsidRDefault="00857420" w:rsidP="00857420">
      <w:pPr>
        <w:pStyle w:val="ListParagraph"/>
        <w:rPr>
          <w:b/>
          <w:bCs/>
          <w:sz w:val="32"/>
          <w:szCs w:val="32"/>
        </w:rPr>
      </w:pPr>
    </w:p>
    <w:p w14:paraId="2BD4E901" w14:textId="77777777" w:rsidR="00857420" w:rsidRPr="004F52CA" w:rsidRDefault="00857420" w:rsidP="00857420">
      <w:pPr>
        <w:pStyle w:val="ListParagraph"/>
        <w:rPr>
          <w:b/>
          <w:bCs/>
          <w:sz w:val="32"/>
          <w:szCs w:val="32"/>
        </w:rPr>
      </w:pPr>
    </w:p>
    <w:p w14:paraId="21FB8FDA" w14:textId="77777777" w:rsidR="00857420" w:rsidRPr="004F52CA" w:rsidRDefault="00857420" w:rsidP="00857420">
      <w:pPr>
        <w:pStyle w:val="ListParagraph"/>
        <w:rPr>
          <w:b/>
          <w:bCs/>
          <w:sz w:val="32"/>
          <w:szCs w:val="32"/>
        </w:rPr>
      </w:pPr>
    </w:p>
    <w:p w14:paraId="4ACA526C" w14:textId="77777777" w:rsidR="00857420" w:rsidRPr="004F52CA" w:rsidRDefault="00857420" w:rsidP="00857420">
      <w:pPr>
        <w:pStyle w:val="ListParagraph"/>
        <w:rPr>
          <w:b/>
          <w:bCs/>
          <w:sz w:val="32"/>
          <w:szCs w:val="32"/>
        </w:rPr>
      </w:pPr>
      <w:r w:rsidRPr="004F52CA">
        <w:rPr>
          <w:b/>
          <w:bCs/>
          <w:sz w:val="32"/>
          <w:szCs w:val="32"/>
        </w:rPr>
        <w:t>(4) GreetRestController.java</w:t>
      </w:r>
    </w:p>
    <w:p w14:paraId="4EC8C3DD" w14:textId="77777777" w:rsidR="00857420" w:rsidRPr="004F52CA" w:rsidRDefault="00857420" w:rsidP="00857420">
      <w:pPr>
        <w:pStyle w:val="ListParagraph"/>
        <w:rPr>
          <w:b/>
          <w:bCs/>
          <w:sz w:val="32"/>
          <w:szCs w:val="32"/>
        </w:rPr>
      </w:pPr>
      <w:r w:rsidRPr="004F52CA">
        <w:rPr>
          <w:b/>
          <w:bCs/>
          <w:sz w:val="32"/>
          <w:szCs w:val="32"/>
        </w:rPr>
        <w:t>@RestController</w:t>
      </w:r>
    </w:p>
    <w:p w14:paraId="070ECBD5" w14:textId="77777777" w:rsidR="00857420" w:rsidRPr="004F52CA" w:rsidRDefault="00857420" w:rsidP="00857420">
      <w:pPr>
        <w:pStyle w:val="ListParagraph"/>
        <w:rPr>
          <w:b/>
          <w:bCs/>
          <w:sz w:val="32"/>
          <w:szCs w:val="32"/>
        </w:rPr>
      </w:pPr>
      <w:r w:rsidRPr="004F52CA">
        <w:rPr>
          <w:b/>
          <w:bCs/>
          <w:sz w:val="32"/>
          <w:szCs w:val="32"/>
        </w:rPr>
        <w:t xml:space="preserve">public class </w:t>
      </w:r>
      <w:proofErr w:type="spellStart"/>
      <w:r w:rsidRPr="004F52CA">
        <w:rPr>
          <w:b/>
          <w:bCs/>
          <w:sz w:val="32"/>
          <w:szCs w:val="32"/>
        </w:rPr>
        <w:t>GreetRestController</w:t>
      </w:r>
      <w:proofErr w:type="spellEnd"/>
      <w:r w:rsidRPr="004F52CA">
        <w:rPr>
          <w:b/>
          <w:bCs/>
          <w:sz w:val="32"/>
          <w:szCs w:val="32"/>
        </w:rPr>
        <w:t xml:space="preserve"> </w:t>
      </w:r>
    </w:p>
    <w:p w14:paraId="5DAE55FC" w14:textId="77777777" w:rsidR="00857420" w:rsidRPr="004F52CA" w:rsidRDefault="00857420" w:rsidP="00857420">
      <w:pPr>
        <w:pStyle w:val="ListParagraph"/>
        <w:rPr>
          <w:b/>
          <w:bCs/>
          <w:sz w:val="32"/>
          <w:szCs w:val="32"/>
        </w:rPr>
      </w:pPr>
      <w:r w:rsidRPr="004F52CA">
        <w:rPr>
          <w:b/>
          <w:bCs/>
          <w:sz w:val="32"/>
          <w:szCs w:val="32"/>
        </w:rPr>
        <w:t xml:space="preserve">{   </w:t>
      </w:r>
    </w:p>
    <w:p w14:paraId="042599D0" w14:textId="77777777" w:rsidR="00857420" w:rsidRPr="004F52CA" w:rsidRDefault="00857420" w:rsidP="00857420">
      <w:pPr>
        <w:pStyle w:val="ListParagraph"/>
        <w:rPr>
          <w:b/>
          <w:bCs/>
          <w:sz w:val="32"/>
          <w:szCs w:val="32"/>
        </w:rPr>
      </w:pPr>
      <w:r w:rsidRPr="004F52CA">
        <w:rPr>
          <w:b/>
          <w:bCs/>
          <w:sz w:val="32"/>
          <w:szCs w:val="32"/>
        </w:rPr>
        <w:tab/>
        <w:t>@Autowired</w:t>
      </w:r>
    </w:p>
    <w:p w14:paraId="318A7E4E" w14:textId="77777777" w:rsidR="00857420" w:rsidRPr="004F52CA" w:rsidRDefault="00857420" w:rsidP="00857420">
      <w:pPr>
        <w:pStyle w:val="ListParagraph"/>
        <w:rPr>
          <w:b/>
          <w:bCs/>
          <w:sz w:val="32"/>
          <w:szCs w:val="32"/>
        </w:rPr>
      </w:pPr>
      <w:r w:rsidRPr="004F52CA">
        <w:rPr>
          <w:b/>
          <w:bCs/>
          <w:sz w:val="32"/>
          <w:szCs w:val="32"/>
        </w:rPr>
        <w:tab/>
        <w:t xml:space="preserve">private </w:t>
      </w:r>
      <w:proofErr w:type="spellStart"/>
      <w:r w:rsidRPr="004F52CA">
        <w:rPr>
          <w:b/>
          <w:bCs/>
          <w:sz w:val="32"/>
          <w:szCs w:val="32"/>
        </w:rPr>
        <w:t>WelcomeApiClient</w:t>
      </w:r>
      <w:proofErr w:type="spellEnd"/>
      <w:r w:rsidRPr="004F52CA">
        <w:rPr>
          <w:b/>
          <w:bCs/>
          <w:sz w:val="32"/>
          <w:szCs w:val="32"/>
        </w:rPr>
        <w:t xml:space="preserve"> </w:t>
      </w:r>
      <w:proofErr w:type="spellStart"/>
      <w:r w:rsidRPr="004F52CA">
        <w:rPr>
          <w:b/>
          <w:bCs/>
          <w:sz w:val="32"/>
          <w:szCs w:val="32"/>
        </w:rPr>
        <w:t>apiClient</w:t>
      </w:r>
      <w:proofErr w:type="spellEnd"/>
      <w:r w:rsidRPr="004F52CA">
        <w:rPr>
          <w:b/>
          <w:bCs/>
          <w:sz w:val="32"/>
          <w:szCs w:val="32"/>
        </w:rPr>
        <w:t>;</w:t>
      </w:r>
    </w:p>
    <w:p w14:paraId="291C4397" w14:textId="77777777" w:rsidR="00857420" w:rsidRPr="004F52CA" w:rsidRDefault="00857420" w:rsidP="00857420">
      <w:pPr>
        <w:pStyle w:val="ListParagraph"/>
        <w:rPr>
          <w:b/>
          <w:bCs/>
          <w:sz w:val="32"/>
          <w:szCs w:val="32"/>
        </w:rPr>
      </w:pPr>
      <w:r w:rsidRPr="004F52CA">
        <w:rPr>
          <w:b/>
          <w:bCs/>
          <w:sz w:val="32"/>
          <w:szCs w:val="32"/>
        </w:rPr>
        <w:tab/>
      </w:r>
    </w:p>
    <w:p w14:paraId="3C59B5BF" w14:textId="77777777" w:rsidR="00857420" w:rsidRPr="004F52CA" w:rsidRDefault="00857420" w:rsidP="00857420">
      <w:pPr>
        <w:pStyle w:val="ListParagraph"/>
        <w:rPr>
          <w:b/>
          <w:bCs/>
          <w:sz w:val="32"/>
          <w:szCs w:val="32"/>
        </w:rPr>
      </w:pPr>
      <w:r w:rsidRPr="004F52CA">
        <w:rPr>
          <w:b/>
          <w:bCs/>
          <w:sz w:val="32"/>
          <w:szCs w:val="32"/>
        </w:rPr>
        <w:tab/>
        <w:t>@GetMapping("/greet")</w:t>
      </w:r>
    </w:p>
    <w:p w14:paraId="589E3B93" w14:textId="77777777" w:rsidR="00857420" w:rsidRPr="004F52CA" w:rsidRDefault="00857420" w:rsidP="00857420">
      <w:pPr>
        <w:pStyle w:val="ListParagraph"/>
        <w:rPr>
          <w:b/>
          <w:bCs/>
          <w:sz w:val="32"/>
          <w:szCs w:val="32"/>
        </w:rPr>
      </w:pPr>
      <w:r w:rsidRPr="004F52CA">
        <w:rPr>
          <w:b/>
          <w:bCs/>
          <w:sz w:val="32"/>
          <w:szCs w:val="32"/>
        </w:rPr>
        <w:tab/>
        <w:t xml:space="preserve">public String </w:t>
      </w:r>
      <w:proofErr w:type="spellStart"/>
      <w:r w:rsidRPr="004F52CA">
        <w:rPr>
          <w:b/>
          <w:bCs/>
          <w:sz w:val="32"/>
          <w:szCs w:val="32"/>
        </w:rPr>
        <w:t>getGreetMsg</w:t>
      </w:r>
      <w:proofErr w:type="spellEnd"/>
      <w:r w:rsidRPr="004F52CA">
        <w:rPr>
          <w:b/>
          <w:bCs/>
          <w:sz w:val="32"/>
          <w:szCs w:val="32"/>
        </w:rPr>
        <w:t>()</w:t>
      </w:r>
    </w:p>
    <w:p w14:paraId="4960526A" w14:textId="77777777" w:rsidR="00857420" w:rsidRPr="004F52CA" w:rsidRDefault="00857420" w:rsidP="00857420">
      <w:pPr>
        <w:pStyle w:val="ListParagraph"/>
        <w:rPr>
          <w:b/>
          <w:bCs/>
          <w:sz w:val="32"/>
          <w:szCs w:val="32"/>
        </w:rPr>
      </w:pPr>
      <w:r w:rsidRPr="004F52CA">
        <w:rPr>
          <w:b/>
          <w:bCs/>
          <w:sz w:val="32"/>
          <w:szCs w:val="32"/>
        </w:rPr>
        <w:lastRenderedPageBreak/>
        <w:tab/>
        <w:t>{</w:t>
      </w:r>
    </w:p>
    <w:p w14:paraId="0F468873" w14:textId="77777777" w:rsidR="00857420" w:rsidRPr="004F52CA" w:rsidRDefault="00857420" w:rsidP="00857420">
      <w:pPr>
        <w:pStyle w:val="ListParagraph"/>
        <w:rPr>
          <w:b/>
          <w:bCs/>
          <w:sz w:val="32"/>
          <w:szCs w:val="32"/>
        </w:rPr>
      </w:pPr>
      <w:r w:rsidRPr="004F52CA">
        <w:rPr>
          <w:b/>
          <w:bCs/>
          <w:sz w:val="32"/>
          <w:szCs w:val="32"/>
        </w:rPr>
        <w:tab/>
      </w:r>
      <w:r w:rsidRPr="004F52CA">
        <w:rPr>
          <w:b/>
          <w:bCs/>
          <w:sz w:val="32"/>
          <w:szCs w:val="32"/>
        </w:rPr>
        <w:tab/>
        <w:t xml:space="preserve">String </w:t>
      </w:r>
      <w:proofErr w:type="spellStart"/>
      <w:r w:rsidRPr="004F52CA">
        <w:rPr>
          <w:b/>
          <w:bCs/>
          <w:sz w:val="32"/>
          <w:szCs w:val="32"/>
        </w:rPr>
        <w:t>greetResponse</w:t>
      </w:r>
      <w:proofErr w:type="spellEnd"/>
      <w:r w:rsidRPr="004F52CA">
        <w:rPr>
          <w:b/>
          <w:bCs/>
          <w:sz w:val="32"/>
          <w:szCs w:val="32"/>
        </w:rPr>
        <w:t xml:space="preserve"> = "Good Morning";</w:t>
      </w:r>
    </w:p>
    <w:p w14:paraId="1FED5263" w14:textId="77777777" w:rsidR="00857420" w:rsidRPr="004F52CA" w:rsidRDefault="00857420" w:rsidP="00857420">
      <w:pPr>
        <w:pStyle w:val="ListParagraph"/>
        <w:rPr>
          <w:b/>
          <w:bCs/>
          <w:sz w:val="32"/>
          <w:szCs w:val="32"/>
        </w:rPr>
      </w:pPr>
      <w:r w:rsidRPr="004F52CA">
        <w:rPr>
          <w:b/>
          <w:bCs/>
          <w:sz w:val="32"/>
          <w:szCs w:val="32"/>
        </w:rPr>
        <w:tab/>
      </w:r>
      <w:r w:rsidRPr="004F52CA">
        <w:rPr>
          <w:b/>
          <w:bCs/>
          <w:sz w:val="32"/>
          <w:szCs w:val="32"/>
        </w:rPr>
        <w:tab/>
        <w:t xml:space="preserve">String </w:t>
      </w:r>
      <w:proofErr w:type="spellStart"/>
      <w:r w:rsidRPr="004F52CA">
        <w:rPr>
          <w:b/>
          <w:bCs/>
          <w:sz w:val="32"/>
          <w:szCs w:val="32"/>
        </w:rPr>
        <w:t>welcomeResponse</w:t>
      </w:r>
      <w:proofErr w:type="spellEnd"/>
      <w:r w:rsidRPr="004F52CA">
        <w:rPr>
          <w:b/>
          <w:bCs/>
          <w:sz w:val="32"/>
          <w:szCs w:val="32"/>
        </w:rPr>
        <w:t xml:space="preserve"> = </w:t>
      </w:r>
      <w:proofErr w:type="spellStart"/>
      <w:r w:rsidRPr="004F52CA">
        <w:rPr>
          <w:b/>
          <w:bCs/>
          <w:sz w:val="32"/>
          <w:szCs w:val="32"/>
        </w:rPr>
        <w:t>apiClient.invokeWelcomeApi</w:t>
      </w:r>
      <w:proofErr w:type="spellEnd"/>
      <w:r w:rsidRPr="004F52CA">
        <w:rPr>
          <w:b/>
          <w:bCs/>
          <w:sz w:val="32"/>
          <w:szCs w:val="32"/>
        </w:rPr>
        <w:t>();</w:t>
      </w:r>
    </w:p>
    <w:p w14:paraId="6E7E52B0" w14:textId="77777777" w:rsidR="00857420" w:rsidRPr="004F52CA" w:rsidRDefault="00857420" w:rsidP="00857420">
      <w:pPr>
        <w:pStyle w:val="ListParagraph"/>
        <w:rPr>
          <w:b/>
          <w:bCs/>
          <w:sz w:val="32"/>
          <w:szCs w:val="32"/>
        </w:rPr>
      </w:pPr>
      <w:r w:rsidRPr="004F52CA">
        <w:rPr>
          <w:b/>
          <w:bCs/>
          <w:sz w:val="32"/>
          <w:szCs w:val="32"/>
        </w:rPr>
        <w:tab/>
      </w:r>
      <w:r w:rsidRPr="004F52CA">
        <w:rPr>
          <w:b/>
          <w:bCs/>
          <w:sz w:val="32"/>
          <w:szCs w:val="32"/>
        </w:rPr>
        <w:tab/>
        <w:t xml:space="preserve">return </w:t>
      </w:r>
      <w:proofErr w:type="spellStart"/>
      <w:r w:rsidRPr="004F52CA">
        <w:rPr>
          <w:b/>
          <w:bCs/>
          <w:sz w:val="32"/>
          <w:szCs w:val="32"/>
        </w:rPr>
        <w:t>greetResponse</w:t>
      </w:r>
      <w:proofErr w:type="spellEnd"/>
      <w:r w:rsidRPr="004F52CA">
        <w:rPr>
          <w:b/>
          <w:bCs/>
          <w:sz w:val="32"/>
          <w:szCs w:val="32"/>
        </w:rPr>
        <w:t xml:space="preserve">+ "'"+ </w:t>
      </w:r>
      <w:proofErr w:type="spellStart"/>
      <w:r w:rsidRPr="004F52CA">
        <w:rPr>
          <w:b/>
          <w:bCs/>
          <w:sz w:val="32"/>
          <w:szCs w:val="32"/>
        </w:rPr>
        <w:t>welcomeResponse</w:t>
      </w:r>
      <w:proofErr w:type="spellEnd"/>
      <w:r w:rsidRPr="004F52CA">
        <w:rPr>
          <w:b/>
          <w:bCs/>
          <w:sz w:val="32"/>
          <w:szCs w:val="32"/>
        </w:rPr>
        <w:t>;</w:t>
      </w:r>
    </w:p>
    <w:p w14:paraId="7F372903" w14:textId="77777777" w:rsidR="00857420" w:rsidRPr="004F52CA" w:rsidRDefault="00857420" w:rsidP="00857420">
      <w:pPr>
        <w:pStyle w:val="ListParagraph"/>
        <w:rPr>
          <w:b/>
          <w:bCs/>
          <w:sz w:val="32"/>
          <w:szCs w:val="32"/>
        </w:rPr>
      </w:pPr>
      <w:r w:rsidRPr="004F52CA">
        <w:rPr>
          <w:b/>
          <w:bCs/>
          <w:sz w:val="32"/>
          <w:szCs w:val="32"/>
        </w:rPr>
        <w:tab/>
        <w:t>}</w:t>
      </w:r>
    </w:p>
    <w:p w14:paraId="022D5AB2" w14:textId="77777777" w:rsidR="00857420" w:rsidRPr="004F52CA" w:rsidRDefault="00857420" w:rsidP="00857420">
      <w:pPr>
        <w:pStyle w:val="ListParagraph"/>
        <w:rPr>
          <w:b/>
          <w:bCs/>
          <w:sz w:val="32"/>
          <w:szCs w:val="32"/>
        </w:rPr>
      </w:pPr>
      <w:r w:rsidRPr="004F52CA">
        <w:rPr>
          <w:b/>
          <w:bCs/>
          <w:sz w:val="32"/>
          <w:szCs w:val="32"/>
        </w:rPr>
        <w:tab/>
      </w:r>
    </w:p>
    <w:p w14:paraId="20FD02DB" w14:textId="77777777" w:rsidR="00857420" w:rsidRPr="004F52CA" w:rsidRDefault="00857420" w:rsidP="00857420">
      <w:pPr>
        <w:pStyle w:val="ListParagraph"/>
        <w:rPr>
          <w:b/>
          <w:bCs/>
          <w:sz w:val="32"/>
          <w:szCs w:val="32"/>
        </w:rPr>
      </w:pPr>
    </w:p>
    <w:p w14:paraId="25635B23" w14:textId="77777777" w:rsidR="00857420" w:rsidRPr="004F52CA" w:rsidRDefault="00857420" w:rsidP="00857420">
      <w:pPr>
        <w:pStyle w:val="ListParagraph"/>
        <w:rPr>
          <w:b/>
          <w:bCs/>
          <w:sz w:val="32"/>
          <w:szCs w:val="32"/>
        </w:rPr>
      </w:pPr>
    </w:p>
    <w:p w14:paraId="6FAC1472" w14:textId="77777777" w:rsidR="00857420" w:rsidRPr="004F52CA" w:rsidRDefault="00857420" w:rsidP="00857420">
      <w:pPr>
        <w:pStyle w:val="ListParagraph"/>
        <w:rPr>
          <w:b/>
          <w:bCs/>
          <w:sz w:val="32"/>
          <w:szCs w:val="32"/>
        </w:rPr>
      </w:pPr>
      <w:r w:rsidRPr="004F52CA">
        <w:rPr>
          <w:b/>
          <w:bCs/>
          <w:sz w:val="32"/>
          <w:szCs w:val="32"/>
        </w:rPr>
        <w:t>}</w:t>
      </w:r>
    </w:p>
    <w:p w14:paraId="3799453D" w14:textId="77777777" w:rsidR="00857420" w:rsidRPr="004F52CA" w:rsidRDefault="00857420" w:rsidP="00857420">
      <w:pPr>
        <w:pStyle w:val="ListParagraph"/>
        <w:rPr>
          <w:b/>
          <w:bCs/>
          <w:sz w:val="32"/>
          <w:szCs w:val="32"/>
        </w:rPr>
      </w:pPr>
    </w:p>
    <w:p w14:paraId="0E01F753" w14:textId="77777777" w:rsidR="00857420" w:rsidRPr="004F52CA" w:rsidRDefault="00857420" w:rsidP="00857420">
      <w:pPr>
        <w:pStyle w:val="ListParagraph"/>
        <w:rPr>
          <w:b/>
          <w:bCs/>
          <w:sz w:val="32"/>
          <w:szCs w:val="32"/>
        </w:rPr>
      </w:pPr>
      <w:r w:rsidRPr="004F52CA">
        <w:rPr>
          <w:b/>
          <w:bCs/>
          <w:sz w:val="32"/>
          <w:szCs w:val="32"/>
        </w:rPr>
        <w:t>(5) WelcomeApiClient.java</w:t>
      </w:r>
    </w:p>
    <w:p w14:paraId="7C79ED89" w14:textId="77777777" w:rsidR="00857420" w:rsidRPr="004F52CA" w:rsidRDefault="00857420" w:rsidP="00857420">
      <w:pPr>
        <w:pStyle w:val="ListParagraph"/>
        <w:rPr>
          <w:b/>
          <w:bCs/>
          <w:sz w:val="32"/>
          <w:szCs w:val="32"/>
        </w:rPr>
      </w:pPr>
    </w:p>
    <w:p w14:paraId="6C9A9E6C" w14:textId="77777777" w:rsidR="00857420" w:rsidRPr="004F52CA" w:rsidRDefault="00857420" w:rsidP="00857420">
      <w:pPr>
        <w:pStyle w:val="ListParagraph"/>
        <w:rPr>
          <w:b/>
          <w:bCs/>
          <w:sz w:val="32"/>
          <w:szCs w:val="32"/>
        </w:rPr>
      </w:pPr>
      <w:r w:rsidRPr="004F52CA">
        <w:rPr>
          <w:b/>
          <w:bCs/>
          <w:sz w:val="32"/>
          <w:szCs w:val="32"/>
        </w:rPr>
        <w:t>@FeignClient(name = "</w:t>
      </w:r>
      <w:proofErr w:type="spellStart"/>
      <w:r w:rsidRPr="004F52CA">
        <w:rPr>
          <w:b/>
          <w:bCs/>
          <w:sz w:val="32"/>
          <w:szCs w:val="32"/>
        </w:rPr>
        <w:t>microserviceWelcomeApi</w:t>
      </w:r>
      <w:proofErr w:type="spellEnd"/>
      <w:r w:rsidRPr="004F52CA">
        <w:rPr>
          <w:b/>
          <w:bCs/>
          <w:sz w:val="32"/>
          <w:szCs w:val="32"/>
        </w:rPr>
        <w:t>")</w:t>
      </w:r>
    </w:p>
    <w:p w14:paraId="02BC869B" w14:textId="77777777" w:rsidR="00857420" w:rsidRPr="004F52CA" w:rsidRDefault="00857420" w:rsidP="00857420">
      <w:pPr>
        <w:pStyle w:val="ListParagraph"/>
        <w:rPr>
          <w:b/>
          <w:bCs/>
          <w:sz w:val="32"/>
          <w:szCs w:val="32"/>
        </w:rPr>
      </w:pPr>
      <w:r w:rsidRPr="004F52CA">
        <w:rPr>
          <w:b/>
          <w:bCs/>
          <w:sz w:val="32"/>
          <w:szCs w:val="32"/>
        </w:rPr>
        <w:t xml:space="preserve">public interface </w:t>
      </w:r>
      <w:proofErr w:type="spellStart"/>
      <w:r w:rsidRPr="004F52CA">
        <w:rPr>
          <w:b/>
          <w:bCs/>
          <w:sz w:val="32"/>
          <w:szCs w:val="32"/>
        </w:rPr>
        <w:t>WelcomeApiClient</w:t>
      </w:r>
      <w:proofErr w:type="spellEnd"/>
      <w:r w:rsidRPr="004F52CA">
        <w:rPr>
          <w:b/>
          <w:bCs/>
          <w:sz w:val="32"/>
          <w:szCs w:val="32"/>
        </w:rPr>
        <w:t xml:space="preserve"> </w:t>
      </w:r>
    </w:p>
    <w:p w14:paraId="1584950B" w14:textId="77777777" w:rsidR="00857420" w:rsidRPr="004F52CA" w:rsidRDefault="00857420" w:rsidP="00857420">
      <w:pPr>
        <w:pStyle w:val="ListParagraph"/>
        <w:rPr>
          <w:b/>
          <w:bCs/>
          <w:sz w:val="32"/>
          <w:szCs w:val="32"/>
        </w:rPr>
      </w:pPr>
      <w:r w:rsidRPr="004F52CA">
        <w:rPr>
          <w:b/>
          <w:bCs/>
          <w:sz w:val="32"/>
          <w:szCs w:val="32"/>
        </w:rPr>
        <w:t>{</w:t>
      </w:r>
    </w:p>
    <w:p w14:paraId="1A568B56" w14:textId="77777777" w:rsidR="00857420" w:rsidRPr="004F52CA" w:rsidRDefault="00857420" w:rsidP="00857420">
      <w:pPr>
        <w:pStyle w:val="ListParagraph"/>
        <w:rPr>
          <w:b/>
          <w:bCs/>
          <w:sz w:val="32"/>
          <w:szCs w:val="32"/>
        </w:rPr>
      </w:pPr>
      <w:r w:rsidRPr="004F52CA">
        <w:rPr>
          <w:b/>
          <w:bCs/>
          <w:sz w:val="32"/>
          <w:szCs w:val="32"/>
        </w:rPr>
        <w:tab/>
        <w:t>@GetMapping("/welcome")</w:t>
      </w:r>
    </w:p>
    <w:p w14:paraId="052C1F8A" w14:textId="77777777" w:rsidR="00857420" w:rsidRPr="004F52CA" w:rsidRDefault="00857420" w:rsidP="00857420">
      <w:pPr>
        <w:pStyle w:val="ListParagraph"/>
        <w:rPr>
          <w:b/>
          <w:bCs/>
          <w:sz w:val="32"/>
          <w:szCs w:val="32"/>
        </w:rPr>
      </w:pPr>
      <w:r w:rsidRPr="004F52CA">
        <w:rPr>
          <w:b/>
          <w:bCs/>
          <w:sz w:val="32"/>
          <w:szCs w:val="32"/>
        </w:rPr>
        <w:tab/>
        <w:t xml:space="preserve">public String </w:t>
      </w:r>
      <w:proofErr w:type="spellStart"/>
      <w:r w:rsidRPr="004F52CA">
        <w:rPr>
          <w:b/>
          <w:bCs/>
          <w:sz w:val="32"/>
          <w:szCs w:val="32"/>
        </w:rPr>
        <w:t>invokeWelcomeApi</w:t>
      </w:r>
      <w:proofErr w:type="spellEnd"/>
      <w:r w:rsidRPr="004F52CA">
        <w:rPr>
          <w:b/>
          <w:bCs/>
          <w:sz w:val="32"/>
          <w:szCs w:val="32"/>
        </w:rPr>
        <w:t>();</w:t>
      </w:r>
    </w:p>
    <w:p w14:paraId="08C29494" w14:textId="77777777" w:rsidR="00857420" w:rsidRPr="004F52CA" w:rsidRDefault="00857420" w:rsidP="00857420">
      <w:pPr>
        <w:pStyle w:val="ListParagraph"/>
        <w:rPr>
          <w:b/>
          <w:bCs/>
          <w:sz w:val="32"/>
          <w:szCs w:val="32"/>
        </w:rPr>
      </w:pPr>
      <w:r w:rsidRPr="004F52CA">
        <w:rPr>
          <w:b/>
          <w:bCs/>
          <w:sz w:val="32"/>
          <w:szCs w:val="32"/>
        </w:rPr>
        <w:t>}</w:t>
      </w:r>
    </w:p>
    <w:p w14:paraId="2BCAA205" w14:textId="77777777" w:rsidR="00857420" w:rsidRPr="004F52CA" w:rsidRDefault="00857420" w:rsidP="00857420">
      <w:pPr>
        <w:rPr>
          <w:sz w:val="32"/>
          <w:szCs w:val="32"/>
        </w:rPr>
      </w:pPr>
    </w:p>
    <w:p w14:paraId="17B672C2" w14:textId="77777777" w:rsidR="00857420" w:rsidRPr="004F52CA" w:rsidRDefault="00857420" w:rsidP="00857420">
      <w:pPr>
        <w:rPr>
          <w:b/>
          <w:bCs/>
          <w:color w:val="C00000"/>
          <w:sz w:val="32"/>
          <w:szCs w:val="32"/>
        </w:rPr>
      </w:pPr>
      <w:r w:rsidRPr="004F52CA">
        <w:rPr>
          <w:b/>
          <w:bCs/>
          <w:color w:val="C00000"/>
          <w:sz w:val="32"/>
          <w:szCs w:val="32"/>
        </w:rPr>
        <w:t>PROJECT 5 )  writing whole project4 using load Balancing Distribution(LBR)</w:t>
      </w:r>
    </w:p>
    <w:p w14:paraId="4D5D4741" w14:textId="77777777" w:rsidR="00857420" w:rsidRPr="004F52CA" w:rsidRDefault="00857420" w:rsidP="00857420">
      <w:pPr>
        <w:rPr>
          <w:b/>
          <w:bCs/>
          <w:sz w:val="32"/>
          <w:szCs w:val="32"/>
        </w:rPr>
      </w:pPr>
      <w:r w:rsidRPr="004F52CA">
        <w:rPr>
          <w:b/>
          <w:bCs/>
          <w:sz w:val="32"/>
          <w:szCs w:val="32"/>
        </w:rPr>
        <w:t xml:space="preserve">In project 4 , We had made “ </w:t>
      </w:r>
      <w:proofErr w:type="spellStart"/>
      <w:r w:rsidRPr="004F52CA">
        <w:rPr>
          <w:b/>
          <w:bCs/>
          <w:sz w:val="32"/>
          <w:szCs w:val="32"/>
        </w:rPr>
        <w:t>microservice_GreetAPI</w:t>
      </w:r>
      <w:proofErr w:type="spellEnd"/>
      <w:r w:rsidRPr="004F52CA">
        <w:rPr>
          <w:b/>
          <w:bCs/>
          <w:sz w:val="32"/>
          <w:szCs w:val="32"/>
        </w:rPr>
        <w:t xml:space="preserve"> project and /greet </w:t>
      </w:r>
      <w:proofErr w:type="spellStart"/>
      <w:r w:rsidRPr="004F52CA">
        <w:rPr>
          <w:b/>
          <w:bCs/>
          <w:sz w:val="32"/>
          <w:szCs w:val="32"/>
        </w:rPr>
        <w:t>url</w:t>
      </w:r>
      <w:proofErr w:type="spellEnd"/>
      <w:r w:rsidRPr="004F52CA">
        <w:rPr>
          <w:b/>
          <w:bCs/>
          <w:sz w:val="32"/>
          <w:szCs w:val="32"/>
        </w:rPr>
        <w:t xml:space="preserve">”     to access /welcome </w:t>
      </w:r>
      <w:proofErr w:type="spellStart"/>
      <w:r w:rsidRPr="004F52CA">
        <w:rPr>
          <w:b/>
          <w:bCs/>
          <w:sz w:val="32"/>
          <w:szCs w:val="32"/>
        </w:rPr>
        <w:t>url</w:t>
      </w:r>
      <w:proofErr w:type="spellEnd"/>
      <w:r w:rsidRPr="004F52CA">
        <w:rPr>
          <w:b/>
          <w:bCs/>
          <w:sz w:val="32"/>
          <w:szCs w:val="32"/>
        </w:rPr>
        <w:t>.</w:t>
      </w:r>
    </w:p>
    <w:p w14:paraId="0E836D18" w14:textId="77777777" w:rsidR="00857420" w:rsidRPr="004F52CA" w:rsidRDefault="00857420" w:rsidP="00857420">
      <w:pPr>
        <w:rPr>
          <w:b/>
          <w:bCs/>
          <w:sz w:val="32"/>
          <w:szCs w:val="32"/>
        </w:rPr>
      </w:pPr>
      <w:r w:rsidRPr="004F52CA">
        <w:rPr>
          <w:b/>
          <w:bCs/>
          <w:sz w:val="32"/>
          <w:szCs w:val="32"/>
        </w:rPr>
        <w:t>At present, if we hit /greet  it will hit /welcome ,</w:t>
      </w:r>
      <w:proofErr w:type="spellStart"/>
      <w:r w:rsidRPr="004F52CA">
        <w:rPr>
          <w:b/>
          <w:bCs/>
          <w:sz w:val="32"/>
          <w:szCs w:val="32"/>
        </w:rPr>
        <w:t>welcomeAPI</w:t>
      </w:r>
      <w:proofErr w:type="spellEnd"/>
      <w:r w:rsidRPr="004F52CA">
        <w:rPr>
          <w:b/>
          <w:bCs/>
          <w:sz w:val="32"/>
          <w:szCs w:val="32"/>
        </w:rPr>
        <w:t xml:space="preserve"> will use port 8081 as we mentioned port 8081 in </w:t>
      </w:r>
      <w:proofErr w:type="spellStart"/>
      <w:r w:rsidRPr="004F52CA">
        <w:rPr>
          <w:b/>
          <w:bCs/>
          <w:sz w:val="32"/>
          <w:szCs w:val="32"/>
        </w:rPr>
        <w:t>yml</w:t>
      </w:r>
      <w:proofErr w:type="spellEnd"/>
      <w:r w:rsidRPr="004F52CA">
        <w:rPr>
          <w:b/>
          <w:bCs/>
          <w:sz w:val="32"/>
          <w:szCs w:val="32"/>
        </w:rPr>
        <w:t xml:space="preserve"> file of </w:t>
      </w:r>
      <w:proofErr w:type="spellStart"/>
      <w:r w:rsidRPr="004F52CA">
        <w:rPr>
          <w:b/>
          <w:bCs/>
          <w:sz w:val="32"/>
          <w:szCs w:val="32"/>
        </w:rPr>
        <w:t>welcomeAPI</w:t>
      </w:r>
      <w:proofErr w:type="spellEnd"/>
      <w:r w:rsidRPr="004F52CA">
        <w:rPr>
          <w:b/>
          <w:bCs/>
          <w:sz w:val="32"/>
          <w:szCs w:val="32"/>
        </w:rPr>
        <w:t>.</w:t>
      </w:r>
    </w:p>
    <w:p w14:paraId="62FCFB72" w14:textId="77777777" w:rsidR="00857420" w:rsidRPr="004F52CA" w:rsidRDefault="00857420" w:rsidP="00857420">
      <w:pPr>
        <w:rPr>
          <w:b/>
          <w:bCs/>
          <w:sz w:val="32"/>
          <w:szCs w:val="32"/>
        </w:rPr>
      </w:pPr>
    </w:p>
    <w:p w14:paraId="1E473A6E" w14:textId="77777777" w:rsidR="00857420" w:rsidRPr="004F52CA" w:rsidRDefault="00857420" w:rsidP="00857420">
      <w:pPr>
        <w:rPr>
          <w:b/>
          <w:bCs/>
          <w:color w:val="C00000"/>
          <w:sz w:val="32"/>
          <w:szCs w:val="32"/>
        </w:rPr>
      </w:pPr>
    </w:p>
    <w:p w14:paraId="2D9944A9" w14:textId="1062093D" w:rsidR="00857420" w:rsidRPr="004F52CA" w:rsidRDefault="00857420" w:rsidP="00857420">
      <w:pPr>
        <w:rPr>
          <w:b/>
          <w:bCs/>
          <w:sz w:val="32"/>
          <w:szCs w:val="32"/>
          <w:u w:val="single"/>
        </w:rPr>
      </w:pPr>
      <w:r w:rsidRPr="004F52CA">
        <w:rPr>
          <w:b/>
          <w:bCs/>
          <w:sz w:val="32"/>
          <w:szCs w:val="32"/>
        </w:rPr>
        <w:lastRenderedPageBreak/>
        <w:t xml:space="preserve">So now  </w:t>
      </w:r>
      <w:proofErr w:type="spellStart"/>
      <w:r w:rsidRPr="004F52CA">
        <w:rPr>
          <w:b/>
          <w:bCs/>
          <w:sz w:val="32"/>
          <w:szCs w:val="32"/>
        </w:rPr>
        <w:t>microservice_welcomeAPI</w:t>
      </w:r>
      <w:proofErr w:type="spellEnd"/>
      <w:r w:rsidRPr="004F52CA">
        <w:rPr>
          <w:b/>
          <w:bCs/>
          <w:sz w:val="32"/>
          <w:szCs w:val="32"/>
        </w:rPr>
        <w:t xml:space="preserve"> running on port 8081. </w:t>
      </w:r>
      <w:r w:rsidRPr="004F52CA">
        <w:rPr>
          <w:b/>
          <w:bCs/>
          <w:sz w:val="32"/>
          <w:szCs w:val="32"/>
          <w:u w:val="single"/>
        </w:rPr>
        <w:t xml:space="preserve">If we are going for LBR(load balance distributor) </w:t>
      </w:r>
      <w:r w:rsidR="002C0DA9">
        <w:rPr>
          <w:b/>
          <w:bCs/>
          <w:sz w:val="32"/>
          <w:szCs w:val="32"/>
          <w:u w:val="single"/>
        </w:rPr>
        <w:t>NO</w:t>
      </w:r>
      <w:r w:rsidRPr="004F52CA">
        <w:rPr>
          <w:b/>
          <w:bCs/>
          <w:sz w:val="32"/>
          <w:szCs w:val="32"/>
          <w:u w:val="single"/>
        </w:rPr>
        <w:t xml:space="preserve"> </w:t>
      </w:r>
      <w:r w:rsidR="00903659">
        <w:rPr>
          <w:b/>
          <w:bCs/>
          <w:sz w:val="32"/>
          <w:szCs w:val="32"/>
          <w:u w:val="single"/>
        </w:rPr>
        <w:t xml:space="preserve">to </w:t>
      </w:r>
      <w:r w:rsidRPr="004F52CA">
        <w:rPr>
          <w:b/>
          <w:bCs/>
          <w:sz w:val="32"/>
          <w:szCs w:val="32"/>
          <w:u w:val="single"/>
        </w:rPr>
        <w:t xml:space="preserve">need add 8081 port in </w:t>
      </w:r>
      <w:proofErr w:type="spellStart"/>
      <w:r w:rsidRPr="004F52CA">
        <w:rPr>
          <w:b/>
          <w:bCs/>
          <w:sz w:val="32"/>
          <w:szCs w:val="32"/>
          <w:u w:val="single"/>
        </w:rPr>
        <w:t>yml</w:t>
      </w:r>
      <w:proofErr w:type="spellEnd"/>
      <w:r w:rsidRPr="004F52CA">
        <w:rPr>
          <w:b/>
          <w:bCs/>
          <w:sz w:val="32"/>
          <w:szCs w:val="32"/>
          <w:u w:val="single"/>
        </w:rPr>
        <w:t xml:space="preserve">. So remove 8081 from </w:t>
      </w:r>
      <w:proofErr w:type="spellStart"/>
      <w:r w:rsidRPr="004F52CA">
        <w:rPr>
          <w:b/>
          <w:bCs/>
          <w:sz w:val="32"/>
          <w:szCs w:val="32"/>
          <w:u w:val="single"/>
        </w:rPr>
        <w:t>yml</w:t>
      </w:r>
      <w:proofErr w:type="spellEnd"/>
      <w:r w:rsidRPr="004F52CA">
        <w:rPr>
          <w:b/>
          <w:bCs/>
          <w:sz w:val="32"/>
          <w:szCs w:val="32"/>
          <w:u w:val="single"/>
        </w:rPr>
        <w:t>.</w:t>
      </w:r>
    </w:p>
    <w:p w14:paraId="6BEBD1CC" w14:textId="77777777" w:rsidR="00857420" w:rsidRPr="004F52CA" w:rsidRDefault="00857420" w:rsidP="00857420">
      <w:pPr>
        <w:rPr>
          <w:b/>
          <w:bCs/>
          <w:sz w:val="32"/>
          <w:szCs w:val="32"/>
        </w:rPr>
      </w:pPr>
      <w:r w:rsidRPr="004F52CA">
        <w:rPr>
          <w:b/>
          <w:bCs/>
          <w:sz w:val="32"/>
          <w:szCs w:val="32"/>
        </w:rPr>
        <w:t>We will add port through-</w:t>
      </w:r>
      <w:r w:rsidRPr="004F52CA">
        <w:rPr>
          <w:b/>
          <w:bCs/>
          <w:sz w:val="32"/>
          <w:szCs w:val="32"/>
        </w:rPr>
        <w:sym w:font="Wingdings" w:char="F0E0"/>
      </w:r>
      <w:r w:rsidRPr="004F52CA">
        <w:rPr>
          <w:b/>
          <w:bCs/>
          <w:sz w:val="32"/>
          <w:szCs w:val="32"/>
        </w:rPr>
        <w:t xml:space="preserve"> rt click </w:t>
      </w:r>
      <w:proofErr w:type="spellStart"/>
      <w:r w:rsidRPr="004F52CA">
        <w:rPr>
          <w:b/>
          <w:bCs/>
          <w:sz w:val="32"/>
          <w:szCs w:val="32"/>
        </w:rPr>
        <w:t>welcomeAPI</w:t>
      </w:r>
      <w:proofErr w:type="spellEnd"/>
      <w:r w:rsidRPr="004F52CA">
        <w:rPr>
          <w:b/>
          <w:bCs/>
          <w:sz w:val="32"/>
          <w:szCs w:val="32"/>
        </w:rPr>
        <w:t xml:space="preserve"> project</w:t>
      </w:r>
      <w:r w:rsidRPr="004F52CA">
        <w:rPr>
          <w:b/>
          <w:bCs/>
          <w:sz w:val="32"/>
          <w:szCs w:val="32"/>
        </w:rPr>
        <w:sym w:font="Wingdings" w:char="F0E0"/>
      </w:r>
      <w:r w:rsidRPr="004F52CA">
        <w:rPr>
          <w:b/>
          <w:bCs/>
          <w:sz w:val="32"/>
          <w:szCs w:val="32"/>
        </w:rPr>
        <w:t xml:space="preserve"> run as-&gt; spring configuration-&gt; click on </w:t>
      </w:r>
      <w:proofErr w:type="spellStart"/>
      <w:r w:rsidRPr="004F52CA">
        <w:rPr>
          <w:b/>
          <w:bCs/>
          <w:sz w:val="32"/>
          <w:szCs w:val="32"/>
        </w:rPr>
        <w:t>microservice_welcomeAPI</w:t>
      </w:r>
      <w:proofErr w:type="spellEnd"/>
      <w:r w:rsidRPr="004F52CA">
        <w:rPr>
          <w:b/>
          <w:bCs/>
          <w:sz w:val="32"/>
          <w:szCs w:val="32"/>
        </w:rPr>
        <w:t xml:space="preserve"> project-&gt; click on arguments-&gt; in VM arguments , type     -</w:t>
      </w:r>
      <w:proofErr w:type="spellStart"/>
      <w:r w:rsidRPr="004F52CA">
        <w:rPr>
          <w:b/>
          <w:bCs/>
          <w:sz w:val="32"/>
          <w:szCs w:val="32"/>
        </w:rPr>
        <w:t>Dserver.port</w:t>
      </w:r>
      <w:proofErr w:type="spellEnd"/>
      <w:r w:rsidRPr="004F52CA">
        <w:rPr>
          <w:b/>
          <w:bCs/>
          <w:sz w:val="32"/>
          <w:szCs w:val="32"/>
        </w:rPr>
        <w:t>=8081      -&gt; apply -&gt; finish. Port 8081 is added.</w:t>
      </w:r>
    </w:p>
    <w:p w14:paraId="50DC671C" w14:textId="77777777" w:rsidR="00857420" w:rsidRPr="004F52CA" w:rsidRDefault="00857420" w:rsidP="00857420">
      <w:pPr>
        <w:rPr>
          <w:b/>
          <w:bCs/>
          <w:sz w:val="32"/>
          <w:szCs w:val="32"/>
        </w:rPr>
      </w:pPr>
      <w:r w:rsidRPr="004F52CA">
        <w:rPr>
          <w:b/>
          <w:bCs/>
          <w:sz w:val="32"/>
          <w:szCs w:val="32"/>
        </w:rPr>
        <w:t>Add two more ports 8082, 8083 like this way.</w:t>
      </w:r>
    </w:p>
    <w:p w14:paraId="326C7B82" w14:textId="77777777" w:rsidR="00857420" w:rsidRPr="004F52CA" w:rsidRDefault="00857420" w:rsidP="00857420">
      <w:pPr>
        <w:rPr>
          <w:b/>
          <w:bCs/>
          <w:sz w:val="32"/>
          <w:szCs w:val="32"/>
        </w:rPr>
      </w:pPr>
      <w:r w:rsidRPr="004F52CA">
        <w:rPr>
          <w:b/>
          <w:bCs/>
          <w:sz w:val="32"/>
          <w:szCs w:val="32"/>
        </w:rPr>
        <w:t xml:space="preserve">Now we can say </w:t>
      </w:r>
      <w:proofErr w:type="spellStart"/>
      <w:r w:rsidRPr="004F52CA">
        <w:rPr>
          <w:b/>
          <w:bCs/>
          <w:sz w:val="32"/>
          <w:szCs w:val="32"/>
        </w:rPr>
        <w:t>welcomeAPI</w:t>
      </w:r>
      <w:proofErr w:type="spellEnd"/>
      <w:r w:rsidRPr="004F52CA">
        <w:rPr>
          <w:b/>
          <w:bCs/>
          <w:sz w:val="32"/>
          <w:szCs w:val="32"/>
        </w:rPr>
        <w:t xml:space="preserve"> running on 3 servers with different ports .</w:t>
      </w:r>
    </w:p>
    <w:p w14:paraId="06CAF802" w14:textId="77777777" w:rsidR="00857420" w:rsidRPr="004F52CA" w:rsidRDefault="00857420" w:rsidP="00857420">
      <w:pPr>
        <w:rPr>
          <w:b/>
          <w:bCs/>
          <w:sz w:val="32"/>
          <w:szCs w:val="32"/>
        </w:rPr>
      </w:pPr>
      <w:r w:rsidRPr="004F52CA">
        <w:rPr>
          <w:b/>
          <w:bCs/>
          <w:sz w:val="32"/>
          <w:szCs w:val="32"/>
        </w:rPr>
        <w:t xml:space="preserve"> 3 </w:t>
      </w:r>
      <w:proofErr w:type="spellStart"/>
      <w:r w:rsidRPr="004F52CA">
        <w:rPr>
          <w:b/>
          <w:bCs/>
          <w:sz w:val="32"/>
          <w:szCs w:val="32"/>
        </w:rPr>
        <w:t>URls</w:t>
      </w:r>
      <w:proofErr w:type="spellEnd"/>
      <w:r w:rsidRPr="004F52CA">
        <w:rPr>
          <w:b/>
          <w:bCs/>
          <w:sz w:val="32"/>
          <w:szCs w:val="32"/>
        </w:rPr>
        <w:t xml:space="preserve"> with different ports ( means 3 instances ) are registered with Eureka server.</w:t>
      </w:r>
    </w:p>
    <w:p w14:paraId="339906AC" w14:textId="77777777" w:rsidR="00857420" w:rsidRPr="004F52CA" w:rsidRDefault="00857420" w:rsidP="00857420">
      <w:pPr>
        <w:rPr>
          <w:b/>
          <w:bCs/>
          <w:sz w:val="32"/>
          <w:szCs w:val="32"/>
        </w:rPr>
      </w:pPr>
      <w:r w:rsidRPr="004F52CA">
        <w:rPr>
          <w:b/>
          <w:bCs/>
          <w:sz w:val="32"/>
          <w:szCs w:val="32"/>
        </w:rPr>
        <w:t xml:space="preserve">You can see these URLs(instances with different ports) on  </w:t>
      </w:r>
      <w:proofErr w:type="spellStart"/>
      <w:r w:rsidRPr="004F52CA">
        <w:rPr>
          <w:b/>
          <w:bCs/>
          <w:sz w:val="32"/>
          <w:szCs w:val="32"/>
        </w:rPr>
        <w:t>eurekaDashboard</w:t>
      </w:r>
      <w:proofErr w:type="spellEnd"/>
      <w:r w:rsidRPr="004F52CA">
        <w:rPr>
          <w:b/>
          <w:bCs/>
          <w:sz w:val="32"/>
          <w:szCs w:val="32"/>
        </w:rPr>
        <w:t xml:space="preserve"> .</w:t>
      </w:r>
    </w:p>
    <w:p w14:paraId="10A1B2D4" w14:textId="77777777" w:rsidR="00857420" w:rsidRPr="004F52CA" w:rsidRDefault="00857420" w:rsidP="00857420">
      <w:pPr>
        <w:rPr>
          <w:b/>
          <w:bCs/>
          <w:sz w:val="32"/>
          <w:szCs w:val="32"/>
        </w:rPr>
      </w:pPr>
      <w:r w:rsidRPr="004F52CA">
        <w:rPr>
          <w:b/>
          <w:bCs/>
          <w:sz w:val="32"/>
          <w:szCs w:val="32"/>
        </w:rPr>
        <w:t xml:space="preserve">If you hit localhost:8081/welcome  </w:t>
      </w:r>
      <w:proofErr w:type="spellStart"/>
      <w:r w:rsidRPr="004F52CA">
        <w:rPr>
          <w:b/>
          <w:bCs/>
          <w:sz w:val="32"/>
          <w:szCs w:val="32"/>
        </w:rPr>
        <w:t>url</w:t>
      </w:r>
      <w:proofErr w:type="spellEnd"/>
      <w:r w:rsidRPr="004F52CA">
        <w:rPr>
          <w:b/>
          <w:bCs/>
          <w:sz w:val="32"/>
          <w:szCs w:val="32"/>
        </w:rPr>
        <w:t xml:space="preserve"> , </w:t>
      </w:r>
      <w:proofErr w:type="spellStart"/>
      <w:r w:rsidRPr="004F52CA">
        <w:rPr>
          <w:b/>
          <w:bCs/>
          <w:sz w:val="32"/>
          <w:szCs w:val="32"/>
        </w:rPr>
        <w:t>welcomeAPI</w:t>
      </w:r>
      <w:proofErr w:type="spellEnd"/>
      <w:r w:rsidRPr="004F52CA">
        <w:rPr>
          <w:b/>
          <w:bCs/>
          <w:sz w:val="32"/>
          <w:szCs w:val="32"/>
        </w:rPr>
        <w:t xml:space="preserve"> will run on server with 8081 port .</w:t>
      </w:r>
    </w:p>
    <w:p w14:paraId="2656274A" w14:textId="77777777" w:rsidR="00857420" w:rsidRPr="004F52CA" w:rsidRDefault="00857420" w:rsidP="00857420">
      <w:pPr>
        <w:rPr>
          <w:b/>
          <w:bCs/>
          <w:sz w:val="32"/>
          <w:szCs w:val="32"/>
        </w:rPr>
      </w:pPr>
      <w:r w:rsidRPr="004F52CA">
        <w:rPr>
          <w:b/>
          <w:bCs/>
          <w:sz w:val="32"/>
          <w:szCs w:val="32"/>
        </w:rPr>
        <w:t xml:space="preserve">If you hit localhost:8082/welcome  </w:t>
      </w:r>
      <w:proofErr w:type="spellStart"/>
      <w:r w:rsidRPr="004F52CA">
        <w:rPr>
          <w:b/>
          <w:bCs/>
          <w:sz w:val="32"/>
          <w:szCs w:val="32"/>
        </w:rPr>
        <w:t>url</w:t>
      </w:r>
      <w:proofErr w:type="spellEnd"/>
      <w:r w:rsidRPr="004F52CA">
        <w:rPr>
          <w:b/>
          <w:bCs/>
          <w:sz w:val="32"/>
          <w:szCs w:val="32"/>
        </w:rPr>
        <w:t xml:space="preserve">, </w:t>
      </w:r>
      <w:proofErr w:type="spellStart"/>
      <w:r w:rsidRPr="004F52CA">
        <w:rPr>
          <w:b/>
          <w:bCs/>
          <w:sz w:val="32"/>
          <w:szCs w:val="32"/>
        </w:rPr>
        <w:t>welcomeAPI</w:t>
      </w:r>
      <w:proofErr w:type="spellEnd"/>
      <w:r w:rsidRPr="004F52CA">
        <w:rPr>
          <w:b/>
          <w:bCs/>
          <w:sz w:val="32"/>
          <w:szCs w:val="32"/>
        </w:rPr>
        <w:t xml:space="preserve"> will run on server with 8082 port .</w:t>
      </w:r>
    </w:p>
    <w:p w14:paraId="522E052B" w14:textId="77777777" w:rsidR="00857420" w:rsidRPr="004F52CA" w:rsidRDefault="00857420" w:rsidP="00857420">
      <w:pPr>
        <w:rPr>
          <w:b/>
          <w:bCs/>
          <w:sz w:val="32"/>
          <w:szCs w:val="32"/>
        </w:rPr>
      </w:pPr>
    </w:p>
    <w:p w14:paraId="4A8920CE" w14:textId="77777777" w:rsidR="00857420" w:rsidRPr="004F52CA" w:rsidRDefault="00857420" w:rsidP="00857420">
      <w:pPr>
        <w:rPr>
          <w:b/>
          <w:bCs/>
          <w:sz w:val="32"/>
          <w:szCs w:val="32"/>
        </w:rPr>
      </w:pPr>
      <w:r w:rsidRPr="004F52CA">
        <w:rPr>
          <w:b/>
          <w:bCs/>
          <w:sz w:val="32"/>
          <w:szCs w:val="32"/>
        </w:rPr>
        <w:t xml:space="preserve">If you made “ </w:t>
      </w:r>
      <w:proofErr w:type="spellStart"/>
      <w:r w:rsidRPr="004F52CA">
        <w:rPr>
          <w:b/>
          <w:bCs/>
          <w:sz w:val="32"/>
          <w:szCs w:val="32"/>
        </w:rPr>
        <w:t>microservice_GreetAPI</w:t>
      </w:r>
      <w:proofErr w:type="spellEnd"/>
      <w:r w:rsidRPr="004F52CA">
        <w:rPr>
          <w:b/>
          <w:bCs/>
          <w:sz w:val="32"/>
          <w:szCs w:val="32"/>
        </w:rPr>
        <w:t xml:space="preserve"> project and /greet </w:t>
      </w:r>
      <w:proofErr w:type="spellStart"/>
      <w:r w:rsidRPr="004F52CA">
        <w:rPr>
          <w:b/>
          <w:bCs/>
          <w:sz w:val="32"/>
          <w:szCs w:val="32"/>
        </w:rPr>
        <w:t>url</w:t>
      </w:r>
      <w:proofErr w:type="spellEnd"/>
      <w:r w:rsidRPr="004F52CA">
        <w:rPr>
          <w:b/>
          <w:bCs/>
          <w:sz w:val="32"/>
          <w:szCs w:val="32"/>
        </w:rPr>
        <w:t xml:space="preserve">”     to access /welcome </w:t>
      </w:r>
      <w:proofErr w:type="spellStart"/>
      <w:r w:rsidRPr="004F52CA">
        <w:rPr>
          <w:b/>
          <w:bCs/>
          <w:sz w:val="32"/>
          <w:szCs w:val="32"/>
        </w:rPr>
        <w:t>url</w:t>
      </w:r>
      <w:proofErr w:type="spellEnd"/>
      <w:r w:rsidRPr="004F52CA">
        <w:rPr>
          <w:b/>
          <w:bCs/>
          <w:sz w:val="32"/>
          <w:szCs w:val="32"/>
        </w:rPr>
        <w:t xml:space="preserve">, </w:t>
      </w:r>
    </w:p>
    <w:p w14:paraId="09BC650B" w14:textId="77777777" w:rsidR="00857420" w:rsidRPr="004F52CA" w:rsidRDefault="00857420" w:rsidP="00857420">
      <w:pPr>
        <w:rPr>
          <w:b/>
          <w:bCs/>
          <w:sz w:val="32"/>
          <w:szCs w:val="32"/>
        </w:rPr>
      </w:pPr>
      <w:r w:rsidRPr="004F52CA">
        <w:rPr>
          <w:b/>
          <w:bCs/>
          <w:sz w:val="32"/>
          <w:szCs w:val="32"/>
        </w:rPr>
        <w:t xml:space="preserve">That time if u hit /greet  it will hit /welcome ,then </w:t>
      </w:r>
      <w:proofErr w:type="spellStart"/>
      <w:r w:rsidRPr="004F52CA">
        <w:rPr>
          <w:b/>
          <w:bCs/>
          <w:sz w:val="32"/>
          <w:szCs w:val="32"/>
        </w:rPr>
        <w:t>feignClient</w:t>
      </w:r>
      <w:proofErr w:type="spellEnd"/>
      <w:r w:rsidRPr="004F52CA">
        <w:rPr>
          <w:b/>
          <w:bCs/>
          <w:sz w:val="32"/>
          <w:szCs w:val="32"/>
        </w:rPr>
        <w:t xml:space="preserve"> will check </w:t>
      </w:r>
      <w:proofErr w:type="spellStart"/>
      <w:r w:rsidRPr="004F52CA">
        <w:rPr>
          <w:b/>
          <w:bCs/>
          <w:sz w:val="32"/>
          <w:szCs w:val="32"/>
        </w:rPr>
        <w:t>url</w:t>
      </w:r>
      <w:proofErr w:type="spellEnd"/>
      <w:r w:rsidRPr="004F52CA">
        <w:rPr>
          <w:b/>
          <w:bCs/>
          <w:sz w:val="32"/>
          <w:szCs w:val="32"/>
        </w:rPr>
        <w:t xml:space="preserve">(instances) on Eureka server, then </w:t>
      </w:r>
      <w:proofErr w:type="spellStart"/>
      <w:r w:rsidRPr="004F52CA">
        <w:rPr>
          <w:b/>
          <w:bCs/>
          <w:sz w:val="32"/>
          <w:szCs w:val="32"/>
        </w:rPr>
        <w:t>welcomeAPI</w:t>
      </w:r>
      <w:proofErr w:type="spellEnd"/>
      <w:r w:rsidRPr="004F52CA">
        <w:rPr>
          <w:b/>
          <w:bCs/>
          <w:sz w:val="32"/>
          <w:szCs w:val="32"/>
        </w:rPr>
        <w:t xml:space="preserve"> will RUN ON  SERVER WITH  port 8081</w:t>
      </w:r>
    </w:p>
    <w:p w14:paraId="1B7D012F" w14:textId="77777777" w:rsidR="00857420" w:rsidRPr="004F52CA" w:rsidRDefault="00857420" w:rsidP="00857420">
      <w:pPr>
        <w:rPr>
          <w:b/>
          <w:bCs/>
          <w:sz w:val="32"/>
          <w:szCs w:val="32"/>
        </w:rPr>
      </w:pPr>
      <w:r w:rsidRPr="004F52CA">
        <w:rPr>
          <w:b/>
          <w:bCs/>
          <w:sz w:val="32"/>
          <w:szCs w:val="32"/>
        </w:rPr>
        <w:t xml:space="preserve">if u again hit /greet  it will hit /welcome ,then </w:t>
      </w:r>
      <w:proofErr w:type="spellStart"/>
      <w:r w:rsidRPr="004F52CA">
        <w:rPr>
          <w:b/>
          <w:bCs/>
          <w:sz w:val="32"/>
          <w:szCs w:val="32"/>
        </w:rPr>
        <w:t>feignClient</w:t>
      </w:r>
      <w:proofErr w:type="spellEnd"/>
      <w:r w:rsidRPr="004F52CA">
        <w:rPr>
          <w:b/>
          <w:bCs/>
          <w:sz w:val="32"/>
          <w:szCs w:val="32"/>
        </w:rPr>
        <w:t xml:space="preserve"> will check </w:t>
      </w:r>
      <w:proofErr w:type="spellStart"/>
      <w:r w:rsidRPr="004F52CA">
        <w:rPr>
          <w:b/>
          <w:bCs/>
          <w:sz w:val="32"/>
          <w:szCs w:val="32"/>
        </w:rPr>
        <w:t>url</w:t>
      </w:r>
      <w:proofErr w:type="spellEnd"/>
      <w:r w:rsidRPr="004F52CA">
        <w:rPr>
          <w:b/>
          <w:bCs/>
          <w:sz w:val="32"/>
          <w:szCs w:val="32"/>
        </w:rPr>
        <w:t xml:space="preserve">(instances) on Eureka server, then </w:t>
      </w:r>
      <w:proofErr w:type="spellStart"/>
      <w:r w:rsidRPr="004F52CA">
        <w:rPr>
          <w:b/>
          <w:bCs/>
          <w:sz w:val="32"/>
          <w:szCs w:val="32"/>
        </w:rPr>
        <w:t>welcomeAPI</w:t>
      </w:r>
      <w:proofErr w:type="spellEnd"/>
      <w:r w:rsidRPr="004F52CA">
        <w:rPr>
          <w:b/>
          <w:bCs/>
          <w:sz w:val="32"/>
          <w:szCs w:val="32"/>
        </w:rPr>
        <w:t xml:space="preserve"> will RUN ON  SERVER WITH port 8082.</w:t>
      </w:r>
    </w:p>
    <w:p w14:paraId="25A325AB" w14:textId="77777777" w:rsidR="00857420" w:rsidRPr="004F52CA" w:rsidRDefault="00857420" w:rsidP="00857420">
      <w:pPr>
        <w:rPr>
          <w:b/>
          <w:bCs/>
          <w:sz w:val="32"/>
          <w:szCs w:val="32"/>
        </w:rPr>
      </w:pPr>
      <w:r w:rsidRPr="004F52CA">
        <w:rPr>
          <w:b/>
          <w:bCs/>
          <w:sz w:val="32"/>
          <w:szCs w:val="32"/>
        </w:rPr>
        <w:lastRenderedPageBreak/>
        <w:t xml:space="preserve">IF u again hit /greet  it will hit /welcome  ,but now </w:t>
      </w:r>
      <w:proofErr w:type="spellStart"/>
      <w:r w:rsidRPr="004F52CA">
        <w:rPr>
          <w:b/>
          <w:bCs/>
          <w:sz w:val="32"/>
          <w:szCs w:val="32"/>
        </w:rPr>
        <w:t>welcomeAPI</w:t>
      </w:r>
      <w:proofErr w:type="spellEnd"/>
      <w:r w:rsidRPr="004F52CA">
        <w:rPr>
          <w:b/>
          <w:bCs/>
          <w:sz w:val="32"/>
          <w:szCs w:val="32"/>
        </w:rPr>
        <w:t xml:space="preserve"> will RUN ON  SERVER WITH port 8083.  </w:t>
      </w:r>
    </w:p>
    <w:p w14:paraId="7EE8D06F" w14:textId="77777777" w:rsidR="00857420" w:rsidRPr="004F52CA" w:rsidRDefault="00857420" w:rsidP="00857420">
      <w:pPr>
        <w:rPr>
          <w:b/>
          <w:bCs/>
          <w:sz w:val="32"/>
          <w:szCs w:val="32"/>
        </w:rPr>
      </w:pPr>
      <w:r w:rsidRPr="004F52CA">
        <w:rPr>
          <w:b/>
          <w:bCs/>
          <w:sz w:val="32"/>
          <w:szCs w:val="32"/>
        </w:rPr>
        <w:t xml:space="preserve">  SO SERVERS ARE USED IN ROUND-ROBIN FASHION</w:t>
      </w:r>
    </w:p>
    <w:p w14:paraId="44911ED2" w14:textId="77777777" w:rsidR="00857420" w:rsidRPr="004F52CA" w:rsidRDefault="00857420" w:rsidP="00857420">
      <w:pPr>
        <w:rPr>
          <w:b/>
          <w:bCs/>
          <w:sz w:val="32"/>
          <w:szCs w:val="32"/>
        </w:rPr>
      </w:pPr>
      <w:r w:rsidRPr="004F52CA">
        <w:rPr>
          <w:b/>
          <w:bCs/>
          <w:sz w:val="32"/>
          <w:szCs w:val="32"/>
        </w:rPr>
        <w:t xml:space="preserve">so ONE API </w:t>
      </w:r>
      <w:proofErr w:type="spellStart"/>
      <w:r w:rsidRPr="004F52CA">
        <w:rPr>
          <w:b/>
          <w:bCs/>
          <w:sz w:val="32"/>
          <w:szCs w:val="32"/>
        </w:rPr>
        <w:t>wont</w:t>
      </w:r>
      <w:proofErr w:type="spellEnd"/>
      <w:r w:rsidRPr="004F52CA">
        <w:rPr>
          <w:b/>
          <w:bCs/>
          <w:sz w:val="32"/>
          <w:szCs w:val="32"/>
        </w:rPr>
        <w:t xml:space="preserve"> be running on only single SERVER .</w:t>
      </w:r>
    </w:p>
    <w:p w14:paraId="0E5838BB" w14:textId="77777777" w:rsidR="00857420" w:rsidRPr="004F52CA" w:rsidRDefault="00857420" w:rsidP="00857420">
      <w:pPr>
        <w:rPr>
          <w:b/>
          <w:bCs/>
          <w:sz w:val="32"/>
          <w:szCs w:val="32"/>
        </w:rPr>
      </w:pPr>
      <w:r w:rsidRPr="004F52CA">
        <w:rPr>
          <w:b/>
          <w:bCs/>
          <w:sz w:val="32"/>
          <w:szCs w:val="32"/>
        </w:rPr>
        <w:t>So IF API RUNNUNG ON SINGLE SERVER , WHOLE BURDEN WILL BE ON SINGLE SERVER.BCOZ OF LBR (LOAD BALANCER) WORKLOAD ON SINGLE SERVER  IS DISTRIBUTED AMONG DIFFERENT SERVERS . THESE DIFFERENT SERVERS ARE USED IN ROUND-ROBIN FASHION.EACH SERVER HAS ITS OWN PORT.</w:t>
      </w:r>
    </w:p>
    <w:p w14:paraId="69851AA0" w14:textId="77777777" w:rsidR="00857420" w:rsidRPr="004F52CA" w:rsidRDefault="00857420" w:rsidP="00857420">
      <w:pPr>
        <w:rPr>
          <w:sz w:val="32"/>
          <w:szCs w:val="32"/>
        </w:rPr>
      </w:pPr>
      <w:r w:rsidRPr="004F52CA">
        <w:rPr>
          <w:sz w:val="32"/>
          <w:szCs w:val="32"/>
        </w:rPr>
        <w:t>}</w:t>
      </w:r>
    </w:p>
    <w:p w14:paraId="325B4AE9" w14:textId="77777777" w:rsidR="00857420" w:rsidRPr="004F52CA" w:rsidRDefault="00857420" w:rsidP="00857420">
      <w:pPr>
        <w:rPr>
          <w:b/>
          <w:bCs/>
          <w:color w:val="C00000"/>
          <w:sz w:val="32"/>
          <w:szCs w:val="32"/>
          <w:u w:val="single"/>
        </w:rPr>
      </w:pPr>
      <w:r w:rsidRPr="004F52CA">
        <w:rPr>
          <w:b/>
          <w:bCs/>
          <w:color w:val="C00000"/>
          <w:sz w:val="32"/>
          <w:szCs w:val="32"/>
          <w:u w:val="single"/>
        </w:rPr>
        <w:t>Git</w:t>
      </w:r>
    </w:p>
    <w:p w14:paraId="73559DDD" w14:textId="77777777" w:rsidR="00857420" w:rsidRPr="004F52CA" w:rsidRDefault="00857420" w:rsidP="00857420">
      <w:pPr>
        <w:rPr>
          <w:color w:val="000000" w:themeColor="text1"/>
          <w:sz w:val="32"/>
          <w:szCs w:val="32"/>
        </w:rPr>
      </w:pPr>
      <w:r w:rsidRPr="004F52CA">
        <w:rPr>
          <w:color w:val="000000" w:themeColor="text1"/>
          <w:sz w:val="32"/>
          <w:szCs w:val="32"/>
        </w:rPr>
        <w:t>Git is version control system tool which helps you to track changes in the code .</w:t>
      </w:r>
    </w:p>
    <w:p w14:paraId="36962398" w14:textId="77777777" w:rsidR="00857420" w:rsidRPr="004F52CA" w:rsidRDefault="00857420" w:rsidP="00857420">
      <w:pPr>
        <w:rPr>
          <w:b/>
          <w:bCs/>
          <w:color w:val="000000" w:themeColor="text1"/>
          <w:sz w:val="32"/>
          <w:szCs w:val="32"/>
        </w:rPr>
      </w:pPr>
      <w:r w:rsidRPr="004F52CA">
        <w:rPr>
          <w:b/>
          <w:bCs/>
          <w:color w:val="000000" w:themeColor="text1"/>
          <w:sz w:val="32"/>
          <w:szCs w:val="32"/>
        </w:rPr>
        <w:t xml:space="preserve">What is </w:t>
      </w:r>
      <w:proofErr w:type="spellStart"/>
      <w:r w:rsidRPr="004F52CA">
        <w:rPr>
          <w:b/>
          <w:bCs/>
          <w:color w:val="000000" w:themeColor="text1"/>
          <w:sz w:val="32"/>
          <w:szCs w:val="32"/>
        </w:rPr>
        <w:t>Github</w:t>
      </w:r>
      <w:proofErr w:type="spellEnd"/>
      <w:r w:rsidRPr="004F52CA">
        <w:rPr>
          <w:b/>
          <w:bCs/>
          <w:color w:val="000000" w:themeColor="text1"/>
          <w:sz w:val="32"/>
          <w:szCs w:val="32"/>
        </w:rPr>
        <w:t>?</w:t>
      </w:r>
    </w:p>
    <w:p w14:paraId="38E03EE2" w14:textId="77777777" w:rsidR="00857420" w:rsidRPr="004F52CA" w:rsidRDefault="00857420" w:rsidP="00857420">
      <w:pPr>
        <w:rPr>
          <w:color w:val="000000" w:themeColor="text1"/>
          <w:sz w:val="32"/>
          <w:szCs w:val="32"/>
        </w:rPr>
      </w:pPr>
      <w:r w:rsidRPr="004F52CA">
        <w:rPr>
          <w:color w:val="000000" w:themeColor="text1"/>
          <w:sz w:val="32"/>
          <w:szCs w:val="32"/>
        </w:rPr>
        <w:t>GitHub is website that allows developers to store and manage the code using Git</w:t>
      </w:r>
    </w:p>
    <w:p w14:paraId="0DD93494" w14:textId="77777777" w:rsidR="00857420" w:rsidRPr="004F52CA" w:rsidRDefault="00857420" w:rsidP="00857420">
      <w:pPr>
        <w:rPr>
          <w:color w:val="000000" w:themeColor="text1"/>
          <w:sz w:val="32"/>
          <w:szCs w:val="32"/>
        </w:rPr>
      </w:pPr>
      <w:r w:rsidRPr="004F52CA">
        <w:rPr>
          <w:color w:val="000000" w:themeColor="text1"/>
          <w:sz w:val="32"/>
          <w:szCs w:val="32"/>
        </w:rPr>
        <w:t>Git is available at github.com.</w:t>
      </w:r>
    </w:p>
    <w:p w14:paraId="60C2C863" w14:textId="4408BFEC" w:rsidR="00857420" w:rsidRPr="004F52CA" w:rsidRDefault="00857420" w:rsidP="00857420">
      <w:pPr>
        <w:rPr>
          <w:color w:val="000000" w:themeColor="text1"/>
          <w:sz w:val="32"/>
          <w:szCs w:val="32"/>
        </w:rPr>
      </w:pPr>
      <w:r w:rsidRPr="004F52CA">
        <w:rPr>
          <w:color w:val="000000" w:themeColor="text1"/>
          <w:sz w:val="32"/>
          <w:szCs w:val="32"/>
        </w:rPr>
        <w:t>We create folders in github</w:t>
      </w:r>
      <w:r w:rsidR="00B73266">
        <w:rPr>
          <w:color w:val="000000" w:themeColor="text1"/>
          <w:sz w:val="32"/>
          <w:szCs w:val="32"/>
        </w:rPr>
        <w:t>.com website</w:t>
      </w:r>
      <w:r w:rsidRPr="004F52CA">
        <w:rPr>
          <w:color w:val="000000" w:themeColor="text1"/>
          <w:sz w:val="32"/>
          <w:szCs w:val="32"/>
        </w:rPr>
        <w:t xml:space="preserve"> which are called repository</w:t>
      </w:r>
    </w:p>
    <w:p w14:paraId="2B8E67C4" w14:textId="77777777" w:rsidR="00857420" w:rsidRPr="004F52CA" w:rsidRDefault="00857420" w:rsidP="00857420">
      <w:pPr>
        <w:rPr>
          <w:b/>
          <w:bCs/>
          <w:color w:val="000000" w:themeColor="text1"/>
          <w:sz w:val="32"/>
          <w:szCs w:val="32"/>
        </w:rPr>
      </w:pPr>
      <w:r w:rsidRPr="004F52CA">
        <w:rPr>
          <w:b/>
          <w:bCs/>
          <w:color w:val="000000" w:themeColor="text1"/>
          <w:sz w:val="32"/>
          <w:szCs w:val="32"/>
        </w:rPr>
        <w:t>What is GITBASH?</w:t>
      </w:r>
    </w:p>
    <w:p w14:paraId="112F8FF7" w14:textId="77777777" w:rsidR="00857420" w:rsidRPr="004F52CA" w:rsidRDefault="00857420" w:rsidP="00857420">
      <w:pPr>
        <w:rPr>
          <w:color w:val="000000" w:themeColor="text1"/>
          <w:sz w:val="32"/>
          <w:szCs w:val="32"/>
        </w:rPr>
      </w:pPr>
      <w:proofErr w:type="spellStart"/>
      <w:r w:rsidRPr="004F52CA">
        <w:rPr>
          <w:color w:val="000000" w:themeColor="text1"/>
          <w:sz w:val="32"/>
          <w:szCs w:val="32"/>
        </w:rPr>
        <w:t>GitBash</w:t>
      </w:r>
      <w:proofErr w:type="spellEnd"/>
      <w:r w:rsidRPr="004F52CA">
        <w:rPr>
          <w:color w:val="000000" w:themeColor="text1"/>
          <w:sz w:val="32"/>
          <w:szCs w:val="32"/>
        </w:rPr>
        <w:t xml:space="preserve"> is command prompt to control working of GitHub from your computer</w:t>
      </w:r>
    </w:p>
    <w:p w14:paraId="68B2AE53" w14:textId="77777777" w:rsidR="00857420" w:rsidRPr="004F52CA" w:rsidRDefault="00857420" w:rsidP="00857420">
      <w:pPr>
        <w:rPr>
          <w:color w:val="002060"/>
          <w:sz w:val="32"/>
          <w:szCs w:val="32"/>
        </w:rPr>
      </w:pPr>
      <w:r w:rsidRPr="004F52CA">
        <w:rPr>
          <w:color w:val="002060"/>
          <w:sz w:val="32"/>
          <w:szCs w:val="32"/>
        </w:rPr>
        <w:t>How to Proceed?</w:t>
      </w:r>
    </w:p>
    <w:p w14:paraId="29D69DD1" w14:textId="77777777" w:rsidR="00857420" w:rsidRPr="004F52CA" w:rsidRDefault="00857420" w:rsidP="00857420">
      <w:pPr>
        <w:rPr>
          <w:color w:val="002060"/>
          <w:sz w:val="32"/>
          <w:szCs w:val="32"/>
        </w:rPr>
      </w:pPr>
      <w:r w:rsidRPr="004F52CA">
        <w:rPr>
          <w:color w:val="002060"/>
          <w:sz w:val="32"/>
          <w:szCs w:val="32"/>
        </w:rPr>
        <w:t>Step1) create account in github.com , we need to set username, email , password for GitHub. Learn how to create repository, how to upload files in repository, how to delete file or whole repository. These all process are explained here only in this word file.</w:t>
      </w:r>
    </w:p>
    <w:p w14:paraId="2971117A" w14:textId="77777777" w:rsidR="00857420" w:rsidRPr="004F52CA" w:rsidRDefault="00857420" w:rsidP="00857420">
      <w:pPr>
        <w:rPr>
          <w:color w:val="002060"/>
          <w:sz w:val="32"/>
          <w:szCs w:val="32"/>
        </w:rPr>
      </w:pPr>
      <w:r w:rsidRPr="004F52CA">
        <w:rPr>
          <w:color w:val="002060"/>
          <w:sz w:val="32"/>
          <w:szCs w:val="32"/>
        </w:rPr>
        <w:lastRenderedPageBreak/>
        <w:t xml:space="preserve">Step2) download </w:t>
      </w:r>
      <w:proofErr w:type="spellStart"/>
      <w:r w:rsidRPr="004F52CA">
        <w:rPr>
          <w:color w:val="002060"/>
          <w:sz w:val="32"/>
          <w:szCs w:val="32"/>
        </w:rPr>
        <w:t>gitbash</w:t>
      </w:r>
      <w:proofErr w:type="spellEnd"/>
      <w:r w:rsidRPr="004F52CA">
        <w:rPr>
          <w:color w:val="002060"/>
          <w:sz w:val="32"/>
          <w:szCs w:val="32"/>
        </w:rPr>
        <w:t xml:space="preserve"> and </w:t>
      </w:r>
      <w:proofErr w:type="spellStart"/>
      <w:r w:rsidRPr="004F52CA">
        <w:rPr>
          <w:color w:val="002060"/>
          <w:sz w:val="32"/>
          <w:szCs w:val="32"/>
        </w:rPr>
        <w:t>vscode</w:t>
      </w:r>
      <w:proofErr w:type="spellEnd"/>
      <w:r w:rsidRPr="004F52CA">
        <w:rPr>
          <w:color w:val="002060"/>
          <w:sz w:val="32"/>
          <w:szCs w:val="32"/>
        </w:rPr>
        <w:t xml:space="preserve"> ( follow git tutorial on </w:t>
      </w:r>
      <w:proofErr w:type="spellStart"/>
      <w:r w:rsidRPr="004F52CA">
        <w:rPr>
          <w:color w:val="002060"/>
          <w:sz w:val="32"/>
          <w:szCs w:val="32"/>
        </w:rPr>
        <w:t>apna</w:t>
      </w:r>
      <w:proofErr w:type="spellEnd"/>
      <w:r w:rsidRPr="004F52CA">
        <w:rPr>
          <w:color w:val="002060"/>
          <w:sz w:val="32"/>
          <w:szCs w:val="32"/>
        </w:rPr>
        <w:t xml:space="preserve"> college  </w:t>
      </w:r>
      <w:proofErr w:type="spellStart"/>
      <w:r w:rsidRPr="004F52CA">
        <w:rPr>
          <w:color w:val="002060"/>
          <w:sz w:val="32"/>
          <w:szCs w:val="32"/>
        </w:rPr>
        <w:t>shradha</w:t>
      </w:r>
      <w:proofErr w:type="spellEnd"/>
      <w:r w:rsidRPr="004F52CA">
        <w:rPr>
          <w:color w:val="002060"/>
          <w:sz w:val="32"/>
          <w:szCs w:val="32"/>
        </w:rPr>
        <w:t xml:space="preserve"> parka) . we need to set username, email for </w:t>
      </w:r>
      <w:proofErr w:type="spellStart"/>
      <w:r w:rsidRPr="004F52CA">
        <w:rPr>
          <w:color w:val="002060"/>
          <w:sz w:val="32"/>
          <w:szCs w:val="32"/>
        </w:rPr>
        <w:t>GitBash</w:t>
      </w:r>
      <w:proofErr w:type="spellEnd"/>
      <w:r w:rsidRPr="004F52CA">
        <w:rPr>
          <w:color w:val="002060"/>
          <w:sz w:val="32"/>
          <w:szCs w:val="32"/>
        </w:rPr>
        <w:t xml:space="preserve">. For </w:t>
      </w:r>
      <w:proofErr w:type="spellStart"/>
      <w:r w:rsidRPr="004F52CA">
        <w:rPr>
          <w:color w:val="002060"/>
          <w:sz w:val="32"/>
          <w:szCs w:val="32"/>
        </w:rPr>
        <w:t>GitBash</w:t>
      </w:r>
      <w:proofErr w:type="spellEnd"/>
      <w:r w:rsidRPr="004F52CA">
        <w:rPr>
          <w:color w:val="002060"/>
          <w:sz w:val="32"/>
          <w:szCs w:val="32"/>
        </w:rPr>
        <w:t xml:space="preserve"> all commands and complete knowledge about Git (follow git tutorial on </w:t>
      </w:r>
      <w:proofErr w:type="spellStart"/>
      <w:r w:rsidRPr="004F52CA">
        <w:rPr>
          <w:color w:val="002060"/>
          <w:sz w:val="32"/>
          <w:szCs w:val="32"/>
        </w:rPr>
        <w:t>apna</w:t>
      </w:r>
      <w:proofErr w:type="spellEnd"/>
      <w:r w:rsidRPr="004F52CA">
        <w:rPr>
          <w:color w:val="002060"/>
          <w:sz w:val="32"/>
          <w:szCs w:val="32"/>
        </w:rPr>
        <w:t xml:space="preserve"> college  </w:t>
      </w:r>
      <w:proofErr w:type="spellStart"/>
      <w:r w:rsidRPr="004F52CA">
        <w:rPr>
          <w:color w:val="002060"/>
          <w:sz w:val="32"/>
          <w:szCs w:val="32"/>
        </w:rPr>
        <w:t>shradha</w:t>
      </w:r>
      <w:proofErr w:type="spellEnd"/>
      <w:r w:rsidRPr="004F52CA">
        <w:rPr>
          <w:color w:val="002060"/>
          <w:sz w:val="32"/>
          <w:szCs w:val="32"/>
        </w:rPr>
        <w:t xml:space="preserve"> parka) –saved in watch later in </w:t>
      </w:r>
      <w:proofErr w:type="spellStart"/>
      <w:r w:rsidRPr="004F52CA">
        <w:rPr>
          <w:color w:val="002060"/>
          <w:sz w:val="32"/>
          <w:szCs w:val="32"/>
        </w:rPr>
        <w:t>youTube</w:t>
      </w:r>
      <w:proofErr w:type="spellEnd"/>
    </w:p>
    <w:p w14:paraId="71B831C9" w14:textId="77777777" w:rsidR="00857420" w:rsidRPr="004F52CA" w:rsidRDefault="00857420" w:rsidP="00857420">
      <w:pPr>
        <w:rPr>
          <w:color w:val="002060"/>
          <w:sz w:val="32"/>
          <w:szCs w:val="32"/>
        </w:rPr>
      </w:pPr>
      <w:r w:rsidRPr="004F52CA">
        <w:rPr>
          <w:color w:val="002060"/>
          <w:sz w:val="32"/>
          <w:szCs w:val="32"/>
        </w:rPr>
        <w:t xml:space="preserve">Step 3) learn how to connect STS with </w:t>
      </w:r>
      <w:proofErr w:type="spellStart"/>
      <w:r w:rsidRPr="004F52CA">
        <w:rPr>
          <w:color w:val="002060"/>
          <w:sz w:val="32"/>
          <w:szCs w:val="32"/>
        </w:rPr>
        <w:t>Github</w:t>
      </w:r>
      <w:proofErr w:type="spellEnd"/>
    </w:p>
    <w:p w14:paraId="425ADC43" w14:textId="77777777" w:rsidR="00857420" w:rsidRPr="004F52CA" w:rsidRDefault="00857420" w:rsidP="00857420">
      <w:pPr>
        <w:rPr>
          <w:color w:val="000000" w:themeColor="text1"/>
          <w:sz w:val="32"/>
          <w:szCs w:val="32"/>
        </w:rPr>
      </w:pPr>
      <w:r w:rsidRPr="004F52CA">
        <w:rPr>
          <w:color w:val="002060"/>
          <w:sz w:val="32"/>
          <w:szCs w:val="32"/>
        </w:rPr>
        <w:t xml:space="preserve">NOTE:- we need to set username, email, password  for GitHub and need to set username, email </w:t>
      </w:r>
      <w:proofErr w:type="spellStart"/>
      <w:r w:rsidRPr="004F52CA">
        <w:rPr>
          <w:color w:val="002060"/>
          <w:sz w:val="32"/>
          <w:szCs w:val="32"/>
        </w:rPr>
        <w:t>GitBash</w:t>
      </w:r>
      <w:proofErr w:type="spellEnd"/>
      <w:r w:rsidRPr="004F52CA">
        <w:rPr>
          <w:color w:val="002060"/>
          <w:sz w:val="32"/>
          <w:szCs w:val="32"/>
        </w:rPr>
        <w:t xml:space="preserve"> account separately . </w:t>
      </w:r>
    </w:p>
    <w:p w14:paraId="32C0D414" w14:textId="77777777" w:rsidR="00857420" w:rsidRPr="004F52CA" w:rsidRDefault="00857420" w:rsidP="00857420">
      <w:pPr>
        <w:rPr>
          <w:color w:val="002060"/>
          <w:sz w:val="32"/>
          <w:szCs w:val="32"/>
        </w:rPr>
      </w:pPr>
      <w:r w:rsidRPr="004F52CA">
        <w:rPr>
          <w:color w:val="002060"/>
          <w:sz w:val="32"/>
          <w:szCs w:val="32"/>
        </w:rPr>
        <w:t xml:space="preserve">For </w:t>
      </w:r>
      <w:proofErr w:type="spellStart"/>
      <w:r w:rsidRPr="004F52CA">
        <w:rPr>
          <w:color w:val="002060"/>
          <w:sz w:val="32"/>
          <w:szCs w:val="32"/>
        </w:rPr>
        <w:t>GitBash</w:t>
      </w:r>
      <w:proofErr w:type="spellEnd"/>
      <w:r w:rsidRPr="004F52CA">
        <w:rPr>
          <w:color w:val="002060"/>
          <w:sz w:val="32"/>
          <w:szCs w:val="32"/>
        </w:rPr>
        <w:t xml:space="preserve"> commands and complete knowledge about Git (follow git tutorial on </w:t>
      </w:r>
      <w:proofErr w:type="spellStart"/>
      <w:r w:rsidRPr="004F52CA">
        <w:rPr>
          <w:color w:val="002060"/>
          <w:sz w:val="32"/>
          <w:szCs w:val="32"/>
        </w:rPr>
        <w:t>apna</w:t>
      </w:r>
      <w:proofErr w:type="spellEnd"/>
      <w:r w:rsidRPr="004F52CA">
        <w:rPr>
          <w:color w:val="002060"/>
          <w:sz w:val="32"/>
          <w:szCs w:val="32"/>
        </w:rPr>
        <w:t xml:space="preserve"> college  </w:t>
      </w:r>
      <w:proofErr w:type="spellStart"/>
      <w:r w:rsidRPr="004F52CA">
        <w:rPr>
          <w:color w:val="002060"/>
          <w:sz w:val="32"/>
          <w:szCs w:val="32"/>
        </w:rPr>
        <w:t>shradha</w:t>
      </w:r>
      <w:proofErr w:type="spellEnd"/>
      <w:r w:rsidRPr="004F52CA">
        <w:rPr>
          <w:color w:val="002060"/>
          <w:sz w:val="32"/>
          <w:szCs w:val="32"/>
        </w:rPr>
        <w:t xml:space="preserve"> parka) –saved in watch later in </w:t>
      </w:r>
      <w:proofErr w:type="spellStart"/>
      <w:r w:rsidRPr="004F52CA">
        <w:rPr>
          <w:color w:val="002060"/>
          <w:sz w:val="32"/>
          <w:szCs w:val="32"/>
        </w:rPr>
        <w:t>youTube</w:t>
      </w:r>
      <w:proofErr w:type="spellEnd"/>
    </w:p>
    <w:p w14:paraId="2A94BFA9" w14:textId="0DB01AFA" w:rsidR="00857420" w:rsidRPr="004F52CA" w:rsidRDefault="00857420" w:rsidP="00857420">
      <w:pPr>
        <w:rPr>
          <w:color w:val="002060"/>
          <w:sz w:val="32"/>
          <w:szCs w:val="32"/>
        </w:rPr>
      </w:pPr>
      <w:r w:rsidRPr="004F52CA">
        <w:rPr>
          <w:color w:val="002060"/>
          <w:sz w:val="32"/>
          <w:szCs w:val="32"/>
        </w:rPr>
        <w:t xml:space="preserve">For </w:t>
      </w:r>
      <w:r w:rsidR="003D16EC">
        <w:rPr>
          <w:color w:val="002060"/>
          <w:sz w:val="32"/>
          <w:szCs w:val="32"/>
        </w:rPr>
        <w:t xml:space="preserve">error </w:t>
      </w:r>
      <w:r w:rsidRPr="004F52CA">
        <w:rPr>
          <w:color w:val="002060"/>
          <w:sz w:val="32"/>
          <w:szCs w:val="32"/>
        </w:rPr>
        <w:t xml:space="preserve">“git repository cloning error </w:t>
      </w:r>
      <w:proofErr w:type="spellStart"/>
      <w:r w:rsidRPr="004F52CA">
        <w:rPr>
          <w:color w:val="002060"/>
          <w:sz w:val="32"/>
          <w:szCs w:val="32"/>
        </w:rPr>
        <w:t>pemission</w:t>
      </w:r>
      <w:proofErr w:type="spellEnd"/>
      <w:r w:rsidRPr="004F52CA">
        <w:rPr>
          <w:color w:val="002060"/>
          <w:sz w:val="32"/>
          <w:szCs w:val="32"/>
        </w:rPr>
        <w:t xml:space="preserve"> denied” , follow </w:t>
      </w:r>
      <w:proofErr w:type="spellStart"/>
      <w:r w:rsidRPr="004F52CA">
        <w:rPr>
          <w:color w:val="002060"/>
          <w:sz w:val="32"/>
          <w:szCs w:val="32"/>
        </w:rPr>
        <w:t>BiggiDroid</w:t>
      </w:r>
      <w:proofErr w:type="spellEnd"/>
      <w:r w:rsidRPr="004F52CA">
        <w:rPr>
          <w:color w:val="002060"/>
          <w:sz w:val="32"/>
          <w:szCs w:val="32"/>
        </w:rPr>
        <w:t xml:space="preserve"> channel) --saved in watch later in </w:t>
      </w:r>
      <w:proofErr w:type="spellStart"/>
      <w:r w:rsidRPr="004F52CA">
        <w:rPr>
          <w:color w:val="002060"/>
          <w:sz w:val="32"/>
          <w:szCs w:val="32"/>
        </w:rPr>
        <w:t>youTube</w:t>
      </w:r>
      <w:proofErr w:type="spellEnd"/>
      <w:r w:rsidRPr="004F52CA">
        <w:rPr>
          <w:color w:val="002060"/>
          <w:sz w:val="32"/>
          <w:szCs w:val="32"/>
        </w:rPr>
        <w:t xml:space="preserve">—to rectify this error, (from </w:t>
      </w:r>
      <w:proofErr w:type="spellStart"/>
      <w:r w:rsidRPr="004F52CA">
        <w:rPr>
          <w:color w:val="002060"/>
          <w:sz w:val="32"/>
          <w:szCs w:val="32"/>
        </w:rPr>
        <w:t>gitBash</w:t>
      </w:r>
      <w:proofErr w:type="spellEnd"/>
      <w:r w:rsidRPr="004F52CA">
        <w:rPr>
          <w:color w:val="002060"/>
          <w:sz w:val="32"/>
          <w:szCs w:val="32"/>
        </w:rPr>
        <w:t>) you need to unset username , password, old files and then reset them again</w:t>
      </w:r>
    </w:p>
    <w:p w14:paraId="2789794F" w14:textId="77777777" w:rsidR="00857420" w:rsidRPr="004F52CA" w:rsidRDefault="00857420" w:rsidP="00857420">
      <w:pPr>
        <w:rPr>
          <w:color w:val="000000" w:themeColor="text1"/>
          <w:sz w:val="32"/>
          <w:szCs w:val="32"/>
        </w:rPr>
      </w:pPr>
    </w:p>
    <w:p w14:paraId="5FFF870A" w14:textId="77777777" w:rsidR="00857420" w:rsidRPr="004F52CA" w:rsidRDefault="00857420" w:rsidP="00857420">
      <w:pPr>
        <w:rPr>
          <w:b/>
          <w:bCs/>
          <w:color w:val="000000" w:themeColor="text1"/>
          <w:sz w:val="32"/>
          <w:szCs w:val="32"/>
        </w:rPr>
      </w:pPr>
      <w:r w:rsidRPr="004F52CA">
        <w:rPr>
          <w:b/>
          <w:bCs/>
          <w:color w:val="000000" w:themeColor="text1"/>
          <w:sz w:val="32"/>
          <w:szCs w:val="32"/>
        </w:rPr>
        <w:t>Advantages of Git</w:t>
      </w:r>
    </w:p>
    <w:p w14:paraId="68EC8570" w14:textId="77777777" w:rsidR="00857420" w:rsidRPr="004F52CA" w:rsidRDefault="00857420" w:rsidP="00857420">
      <w:pPr>
        <w:pStyle w:val="ListParagraph"/>
        <w:numPr>
          <w:ilvl w:val="0"/>
          <w:numId w:val="3"/>
        </w:numPr>
        <w:rPr>
          <w:color w:val="000000" w:themeColor="text1"/>
          <w:sz w:val="32"/>
          <w:szCs w:val="32"/>
        </w:rPr>
      </w:pPr>
      <w:r w:rsidRPr="004F52CA">
        <w:rPr>
          <w:color w:val="000000" w:themeColor="text1"/>
          <w:sz w:val="32"/>
          <w:szCs w:val="32"/>
        </w:rPr>
        <w:t>to track history</w:t>
      </w:r>
    </w:p>
    <w:p w14:paraId="54C80EB9" w14:textId="77777777" w:rsidR="00857420" w:rsidRPr="004F52CA" w:rsidRDefault="00857420" w:rsidP="00857420">
      <w:pPr>
        <w:pStyle w:val="ListParagraph"/>
        <w:numPr>
          <w:ilvl w:val="0"/>
          <w:numId w:val="3"/>
        </w:numPr>
        <w:rPr>
          <w:color w:val="000000" w:themeColor="text1"/>
          <w:sz w:val="32"/>
          <w:szCs w:val="32"/>
        </w:rPr>
      </w:pPr>
      <w:r w:rsidRPr="004F52CA">
        <w:rPr>
          <w:color w:val="000000" w:themeColor="text1"/>
          <w:sz w:val="32"/>
          <w:szCs w:val="32"/>
        </w:rPr>
        <w:t>we can discard changes done from particular part of coding… it means we can revert the changes and retrieve the code till particular part of coding</w:t>
      </w:r>
    </w:p>
    <w:p w14:paraId="19E9C4C6" w14:textId="77777777" w:rsidR="00857420" w:rsidRPr="004F52CA" w:rsidRDefault="00857420" w:rsidP="00857420">
      <w:pPr>
        <w:pStyle w:val="ListParagraph"/>
        <w:numPr>
          <w:ilvl w:val="0"/>
          <w:numId w:val="3"/>
        </w:numPr>
        <w:rPr>
          <w:color w:val="000000" w:themeColor="text1"/>
          <w:sz w:val="32"/>
          <w:szCs w:val="32"/>
        </w:rPr>
      </w:pPr>
      <w:r w:rsidRPr="004F52CA">
        <w:rPr>
          <w:color w:val="000000" w:themeColor="text1"/>
          <w:sz w:val="32"/>
          <w:szCs w:val="32"/>
        </w:rPr>
        <w:t>collaborate code developed by different developers and which developer’s code to accept or discard</w:t>
      </w:r>
    </w:p>
    <w:p w14:paraId="382E932E" w14:textId="77777777" w:rsidR="00857420" w:rsidRPr="004F52CA" w:rsidRDefault="00857420" w:rsidP="00857420">
      <w:pPr>
        <w:pStyle w:val="ListParagraph"/>
        <w:numPr>
          <w:ilvl w:val="0"/>
          <w:numId w:val="3"/>
        </w:numPr>
        <w:rPr>
          <w:color w:val="000000" w:themeColor="text1"/>
          <w:sz w:val="32"/>
          <w:szCs w:val="32"/>
        </w:rPr>
      </w:pPr>
      <w:r w:rsidRPr="004F52CA">
        <w:rPr>
          <w:color w:val="000000" w:themeColor="text1"/>
          <w:sz w:val="32"/>
          <w:szCs w:val="32"/>
        </w:rPr>
        <w:t>free and open source. Fast and Scalable</w:t>
      </w:r>
    </w:p>
    <w:p w14:paraId="6DD12ED7" w14:textId="77777777" w:rsidR="00857420" w:rsidRPr="004F52CA" w:rsidRDefault="00857420" w:rsidP="00857420">
      <w:pPr>
        <w:pStyle w:val="ListParagraph"/>
        <w:rPr>
          <w:color w:val="000000" w:themeColor="text1"/>
          <w:sz w:val="32"/>
          <w:szCs w:val="32"/>
        </w:rPr>
      </w:pPr>
    </w:p>
    <w:p w14:paraId="0CFED3DD" w14:textId="77777777" w:rsidR="00857420" w:rsidRPr="004F52CA" w:rsidRDefault="00857420" w:rsidP="00857420">
      <w:pPr>
        <w:rPr>
          <w:b/>
          <w:bCs/>
          <w:color w:val="000000" w:themeColor="text1"/>
          <w:sz w:val="32"/>
          <w:szCs w:val="32"/>
        </w:rPr>
      </w:pPr>
    </w:p>
    <w:p w14:paraId="27126C2D" w14:textId="77777777" w:rsidR="00857420" w:rsidRPr="004F52CA" w:rsidRDefault="00857420" w:rsidP="00857420">
      <w:pPr>
        <w:rPr>
          <w:b/>
          <w:bCs/>
          <w:color w:val="000000" w:themeColor="text1"/>
          <w:sz w:val="32"/>
          <w:szCs w:val="32"/>
        </w:rPr>
      </w:pPr>
    </w:p>
    <w:p w14:paraId="08CCB83E" w14:textId="77777777" w:rsidR="00857420" w:rsidRPr="004F52CA" w:rsidRDefault="00857420" w:rsidP="00857420">
      <w:pPr>
        <w:rPr>
          <w:b/>
          <w:bCs/>
          <w:color w:val="C00000"/>
          <w:sz w:val="32"/>
          <w:szCs w:val="32"/>
          <w:u w:val="single"/>
        </w:rPr>
      </w:pPr>
      <w:r w:rsidRPr="004F52CA">
        <w:rPr>
          <w:b/>
          <w:bCs/>
          <w:color w:val="C00000"/>
          <w:sz w:val="32"/>
          <w:szCs w:val="32"/>
          <w:u w:val="single"/>
        </w:rPr>
        <w:t xml:space="preserve">Step1) GITHUB </w:t>
      </w:r>
    </w:p>
    <w:p w14:paraId="30C4D759" w14:textId="77777777" w:rsidR="00857420" w:rsidRPr="004F52CA" w:rsidRDefault="00857420" w:rsidP="00857420">
      <w:pPr>
        <w:rPr>
          <w:b/>
          <w:bCs/>
          <w:sz w:val="32"/>
          <w:szCs w:val="32"/>
        </w:rPr>
      </w:pPr>
      <w:r w:rsidRPr="004F52CA">
        <w:rPr>
          <w:b/>
          <w:bCs/>
          <w:sz w:val="32"/>
          <w:szCs w:val="32"/>
        </w:rPr>
        <w:t xml:space="preserve">HOW TO LOG IN </w:t>
      </w:r>
      <w:proofErr w:type="spellStart"/>
      <w:r w:rsidRPr="004F52CA">
        <w:rPr>
          <w:b/>
          <w:bCs/>
          <w:sz w:val="32"/>
          <w:szCs w:val="32"/>
        </w:rPr>
        <w:t>Github</w:t>
      </w:r>
      <w:proofErr w:type="spellEnd"/>
      <w:r w:rsidRPr="004F52CA">
        <w:rPr>
          <w:b/>
          <w:bCs/>
          <w:sz w:val="32"/>
          <w:szCs w:val="32"/>
        </w:rPr>
        <w:t xml:space="preserve"> ?</w:t>
      </w:r>
    </w:p>
    <w:p w14:paraId="0A864D59" w14:textId="77777777" w:rsidR="00857420" w:rsidRPr="004F52CA" w:rsidRDefault="00857420" w:rsidP="00857420">
      <w:pPr>
        <w:rPr>
          <w:b/>
          <w:bCs/>
          <w:sz w:val="32"/>
          <w:szCs w:val="32"/>
        </w:rPr>
      </w:pPr>
      <w:r w:rsidRPr="004F52CA">
        <w:rPr>
          <w:sz w:val="32"/>
          <w:szCs w:val="32"/>
        </w:rPr>
        <w:lastRenderedPageBreak/>
        <w:t>Type in browser</w:t>
      </w:r>
      <w:r w:rsidRPr="004F52CA">
        <w:rPr>
          <w:b/>
          <w:bCs/>
          <w:sz w:val="32"/>
          <w:szCs w:val="32"/>
        </w:rPr>
        <w:t xml:space="preserve"> </w:t>
      </w:r>
      <w:r w:rsidRPr="004F52CA">
        <w:rPr>
          <w:sz w:val="32"/>
          <w:szCs w:val="32"/>
        </w:rPr>
        <w:t xml:space="preserve">   </w:t>
      </w:r>
      <w:hyperlink r:id="rId5" w:history="1">
        <w:r w:rsidRPr="004F52CA">
          <w:rPr>
            <w:rStyle w:val="Hyperlink"/>
          </w:rPr>
          <w:t>https://github.com/</w:t>
        </w:r>
      </w:hyperlink>
    </w:p>
    <w:p w14:paraId="5D5204E8" w14:textId="77777777" w:rsidR="00857420" w:rsidRPr="004F52CA" w:rsidRDefault="00857420" w:rsidP="00857420">
      <w:pPr>
        <w:rPr>
          <w:b/>
          <w:bCs/>
          <w:sz w:val="32"/>
          <w:szCs w:val="32"/>
        </w:rPr>
      </w:pPr>
    </w:p>
    <w:p w14:paraId="2E930D40" w14:textId="77777777" w:rsidR="00857420" w:rsidRPr="004F52CA" w:rsidRDefault="00857420" w:rsidP="00857420">
      <w:pPr>
        <w:rPr>
          <w:sz w:val="32"/>
          <w:szCs w:val="32"/>
        </w:rPr>
      </w:pPr>
      <w:r w:rsidRPr="004F52CA">
        <w:rPr>
          <w:sz w:val="32"/>
          <w:szCs w:val="32"/>
        </w:rPr>
        <w:t xml:space="preserve">Username </w:t>
      </w:r>
      <w:proofErr w:type="spellStart"/>
      <w:r w:rsidRPr="004F52CA">
        <w:rPr>
          <w:sz w:val="32"/>
          <w:szCs w:val="32"/>
        </w:rPr>
        <w:t>dhirajdhone</w:t>
      </w:r>
      <w:proofErr w:type="spellEnd"/>
    </w:p>
    <w:p w14:paraId="5A702957" w14:textId="77777777" w:rsidR="00857420" w:rsidRPr="004F52CA" w:rsidRDefault="00857420" w:rsidP="00857420">
      <w:pPr>
        <w:rPr>
          <w:sz w:val="32"/>
          <w:szCs w:val="32"/>
        </w:rPr>
      </w:pPr>
      <w:proofErr w:type="spellStart"/>
      <w:r w:rsidRPr="004F52CA">
        <w:rPr>
          <w:sz w:val="32"/>
          <w:szCs w:val="32"/>
        </w:rPr>
        <w:t>userEmail</w:t>
      </w:r>
      <w:proofErr w:type="spellEnd"/>
      <w:r w:rsidRPr="004F52CA">
        <w:rPr>
          <w:sz w:val="32"/>
          <w:szCs w:val="32"/>
        </w:rPr>
        <w:t xml:space="preserve"> </w:t>
      </w:r>
      <w:hyperlink r:id="rId6" w:history="1">
        <w:r w:rsidRPr="004F52CA">
          <w:rPr>
            <w:rStyle w:val="Hyperlink"/>
          </w:rPr>
          <w:t>dhirajdhone442@gmail.com</w:t>
        </w:r>
      </w:hyperlink>
    </w:p>
    <w:p w14:paraId="1BEEC753" w14:textId="77777777" w:rsidR="00857420" w:rsidRPr="004F52CA" w:rsidRDefault="00857420" w:rsidP="00857420">
      <w:pPr>
        <w:rPr>
          <w:sz w:val="32"/>
          <w:szCs w:val="32"/>
        </w:rPr>
      </w:pPr>
      <w:r w:rsidRPr="004F52CA">
        <w:rPr>
          <w:sz w:val="32"/>
          <w:szCs w:val="32"/>
        </w:rPr>
        <w:t>password Stranger123@#$</w:t>
      </w:r>
    </w:p>
    <w:p w14:paraId="32617107" w14:textId="77777777" w:rsidR="00857420" w:rsidRPr="004F52CA" w:rsidRDefault="00857420" w:rsidP="00857420">
      <w:pPr>
        <w:rPr>
          <w:sz w:val="32"/>
          <w:szCs w:val="32"/>
        </w:rPr>
      </w:pPr>
      <w:r w:rsidRPr="004F52CA">
        <w:rPr>
          <w:sz w:val="32"/>
          <w:szCs w:val="32"/>
        </w:rPr>
        <w:t xml:space="preserve">Type     </w:t>
      </w:r>
      <w:hyperlink r:id="rId7" w:history="1">
        <w:r w:rsidRPr="004F52CA">
          <w:rPr>
            <w:rStyle w:val="Hyperlink"/>
          </w:rPr>
          <w:t>https://github.com/</w:t>
        </w:r>
      </w:hyperlink>
    </w:p>
    <w:p w14:paraId="5F39E405" w14:textId="77777777" w:rsidR="00857420" w:rsidRPr="004F52CA" w:rsidRDefault="00857420" w:rsidP="00857420">
      <w:pPr>
        <w:rPr>
          <w:sz w:val="32"/>
          <w:szCs w:val="32"/>
        </w:rPr>
      </w:pPr>
      <w:r w:rsidRPr="004F52CA">
        <w:rPr>
          <w:sz w:val="32"/>
          <w:szCs w:val="32"/>
        </w:rPr>
        <w:t>Click on NEW or + sign to create new Repository</w:t>
      </w:r>
    </w:p>
    <w:p w14:paraId="4AED82C9" w14:textId="77777777" w:rsidR="00857420" w:rsidRPr="004F52CA" w:rsidRDefault="00857420" w:rsidP="00857420">
      <w:pPr>
        <w:rPr>
          <w:sz w:val="32"/>
          <w:szCs w:val="32"/>
        </w:rPr>
      </w:pPr>
      <w:r w:rsidRPr="004F52CA">
        <w:rPr>
          <w:sz w:val="32"/>
          <w:szCs w:val="32"/>
        </w:rPr>
        <w:t xml:space="preserve">Enter name of new repository, then click on Public, click on </w:t>
      </w:r>
      <w:proofErr w:type="spellStart"/>
      <w:r w:rsidRPr="004F52CA">
        <w:rPr>
          <w:sz w:val="32"/>
          <w:szCs w:val="32"/>
        </w:rPr>
        <w:t>READMe</w:t>
      </w:r>
      <w:proofErr w:type="spellEnd"/>
      <w:r w:rsidRPr="004F52CA">
        <w:rPr>
          <w:sz w:val="32"/>
          <w:szCs w:val="32"/>
        </w:rPr>
        <w:t>, then click create Repository</w:t>
      </w:r>
    </w:p>
    <w:p w14:paraId="14BF333C" w14:textId="77777777" w:rsidR="00857420" w:rsidRPr="004F52CA" w:rsidRDefault="00857420" w:rsidP="00857420">
      <w:pPr>
        <w:rPr>
          <w:sz w:val="32"/>
          <w:szCs w:val="32"/>
        </w:rPr>
      </w:pPr>
      <w:r w:rsidRPr="004F52CA">
        <w:rPr>
          <w:sz w:val="32"/>
          <w:szCs w:val="32"/>
        </w:rPr>
        <w:t>Once you create any repository , you automatically gets one default file README.md, in this file we can write description about Repository… there is pencil icon – we can edit README.md file---,  then click COMMIT CHANGES</w:t>
      </w:r>
    </w:p>
    <w:p w14:paraId="061D52F3" w14:textId="77777777" w:rsidR="00857420" w:rsidRPr="004F52CA" w:rsidRDefault="00857420" w:rsidP="00857420">
      <w:pPr>
        <w:rPr>
          <w:sz w:val="32"/>
          <w:szCs w:val="32"/>
        </w:rPr>
      </w:pPr>
      <w:r w:rsidRPr="004F52CA">
        <w:rPr>
          <w:sz w:val="32"/>
          <w:szCs w:val="32"/>
        </w:rPr>
        <w:t>Now on HOME page you can see name of all the repositories you created..</w:t>
      </w:r>
    </w:p>
    <w:p w14:paraId="2E03F910" w14:textId="77777777" w:rsidR="00857420" w:rsidRPr="004F52CA" w:rsidRDefault="00857420" w:rsidP="00857420">
      <w:pPr>
        <w:rPr>
          <w:sz w:val="32"/>
          <w:szCs w:val="32"/>
        </w:rPr>
      </w:pPr>
      <w:r w:rsidRPr="004F52CA">
        <w:rPr>
          <w:sz w:val="32"/>
          <w:szCs w:val="32"/>
        </w:rPr>
        <w:t>We can upload any number of files in the particular repository…</w:t>
      </w:r>
    </w:p>
    <w:p w14:paraId="6976AAE9" w14:textId="77777777" w:rsidR="00857420" w:rsidRPr="004F52CA" w:rsidRDefault="00857420" w:rsidP="00857420">
      <w:pPr>
        <w:rPr>
          <w:b/>
          <w:bCs/>
          <w:sz w:val="32"/>
          <w:szCs w:val="32"/>
        </w:rPr>
      </w:pPr>
      <w:r w:rsidRPr="004F52CA">
        <w:rPr>
          <w:b/>
          <w:bCs/>
          <w:sz w:val="32"/>
          <w:szCs w:val="32"/>
        </w:rPr>
        <w:t>HOW TO ENTER HOME PAGE?</w:t>
      </w:r>
    </w:p>
    <w:p w14:paraId="08878D28" w14:textId="77777777" w:rsidR="00857420" w:rsidRPr="004F52CA" w:rsidRDefault="00857420" w:rsidP="00857420">
      <w:pPr>
        <w:rPr>
          <w:sz w:val="32"/>
          <w:szCs w:val="32"/>
        </w:rPr>
      </w:pPr>
      <w:r w:rsidRPr="004F52CA">
        <w:rPr>
          <w:sz w:val="32"/>
          <w:szCs w:val="32"/>
        </w:rPr>
        <w:t xml:space="preserve">By clicking following </w:t>
      </w:r>
      <w:proofErr w:type="spellStart"/>
      <w:r w:rsidRPr="004F52CA">
        <w:rPr>
          <w:sz w:val="32"/>
          <w:szCs w:val="32"/>
        </w:rPr>
        <w:t>url</w:t>
      </w:r>
      <w:proofErr w:type="spellEnd"/>
      <w:r w:rsidRPr="004F52CA">
        <w:rPr>
          <w:sz w:val="32"/>
          <w:szCs w:val="32"/>
        </w:rPr>
        <w:t>…</w:t>
      </w:r>
    </w:p>
    <w:p w14:paraId="533EE935" w14:textId="77777777" w:rsidR="00857420" w:rsidRPr="004F52CA" w:rsidRDefault="00857420" w:rsidP="00857420">
      <w:pPr>
        <w:rPr>
          <w:sz w:val="32"/>
          <w:szCs w:val="32"/>
        </w:rPr>
      </w:pPr>
      <w:hyperlink r:id="rId8" w:history="1">
        <w:r w:rsidRPr="004F52CA">
          <w:rPr>
            <w:rStyle w:val="Hyperlink"/>
          </w:rPr>
          <w:t>https://github.com/dhirajdhone</w:t>
        </w:r>
      </w:hyperlink>
    </w:p>
    <w:p w14:paraId="2F858081" w14:textId="77777777" w:rsidR="00857420" w:rsidRPr="004F52CA" w:rsidRDefault="00857420" w:rsidP="00857420">
      <w:pPr>
        <w:rPr>
          <w:sz w:val="32"/>
          <w:szCs w:val="32"/>
        </w:rPr>
      </w:pPr>
      <w:proofErr w:type="spellStart"/>
      <w:r w:rsidRPr="004F52CA">
        <w:rPr>
          <w:sz w:val="32"/>
          <w:szCs w:val="32"/>
        </w:rPr>
        <w:t>dhirajdhone</w:t>
      </w:r>
      <w:proofErr w:type="spellEnd"/>
      <w:r w:rsidRPr="004F52CA">
        <w:rPr>
          <w:sz w:val="32"/>
          <w:szCs w:val="32"/>
        </w:rPr>
        <w:t xml:space="preserve"> is username</w:t>
      </w:r>
    </w:p>
    <w:p w14:paraId="2F9F9E12" w14:textId="77777777" w:rsidR="00857420" w:rsidRPr="004F52CA" w:rsidRDefault="00857420" w:rsidP="00857420">
      <w:pPr>
        <w:rPr>
          <w:sz w:val="32"/>
          <w:szCs w:val="32"/>
        </w:rPr>
      </w:pPr>
    </w:p>
    <w:p w14:paraId="197FDDC7" w14:textId="77777777" w:rsidR="00857420" w:rsidRPr="004F52CA" w:rsidRDefault="00857420" w:rsidP="00857420">
      <w:pPr>
        <w:rPr>
          <w:b/>
          <w:bCs/>
          <w:sz w:val="32"/>
          <w:szCs w:val="32"/>
        </w:rPr>
      </w:pPr>
    </w:p>
    <w:p w14:paraId="596BC879" w14:textId="77777777" w:rsidR="00857420" w:rsidRPr="004F52CA" w:rsidRDefault="00857420" w:rsidP="00857420">
      <w:pPr>
        <w:rPr>
          <w:b/>
          <w:bCs/>
          <w:sz w:val="32"/>
          <w:szCs w:val="32"/>
        </w:rPr>
      </w:pPr>
      <w:r w:rsidRPr="004F52CA">
        <w:rPr>
          <w:b/>
          <w:bCs/>
          <w:sz w:val="32"/>
          <w:szCs w:val="32"/>
        </w:rPr>
        <w:t xml:space="preserve">HOW TO UPLOAD FILES IN A REPOSITORY? </w:t>
      </w:r>
    </w:p>
    <w:p w14:paraId="16F6B81B" w14:textId="77777777" w:rsidR="00857420" w:rsidRPr="004F52CA" w:rsidRDefault="00857420" w:rsidP="00857420">
      <w:pPr>
        <w:rPr>
          <w:sz w:val="32"/>
          <w:szCs w:val="32"/>
        </w:rPr>
      </w:pPr>
      <w:r w:rsidRPr="004F52CA">
        <w:rPr>
          <w:sz w:val="32"/>
          <w:szCs w:val="32"/>
        </w:rPr>
        <w:t xml:space="preserve">Go to Home page, then click on particular repository </w:t>
      </w:r>
    </w:p>
    <w:p w14:paraId="120197BD" w14:textId="008D0872" w:rsidR="00857420" w:rsidRPr="004F52CA" w:rsidRDefault="00857420" w:rsidP="00857420">
      <w:pPr>
        <w:rPr>
          <w:sz w:val="32"/>
          <w:szCs w:val="32"/>
        </w:rPr>
      </w:pPr>
      <w:r w:rsidRPr="004F52CA">
        <w:rPr>
          <w:sz w:val="32"/>
          <w:szCs w:val="32"/>
        </w:rPr>
        <w:t xml:space="preserve">Click on add files, click on </w:t>
      </w:r>
      <w:r w:rsidR="00886C13">
        <w:rPr>
          <w:sz w:val="32"/>
          <w:szCs w:val="32"/>
        </w:rPr>
        <w:t xml:space="preserve">add file , then click </w:t>
      </w:r>
      <w:r w:rsidRPr="004F52CA">
        <w:rPr>
          <w:sz w:val="32"/>
          <w:szCs w:val="32"/>
        </w:rPr>
        <w:t>upload, then click COMMIT CHANGES..</w:t>
      </w:r>
    </w:p>
    <w:p w14:paraId="6226DC6A" w14:textId="77777777" w:rsidR="00857420" w:rsidRPr="004F52CA" w:rsidRDefault="00857420" w:rsidP="00857420">
      <w:pPr>
        <w:rPr>
          <w:sz w:val="32"/>
          <w:szCs w:val="32"/>
        </w:rPr>
      </w:pPr>
      <w:r w:rsidRPr="004F52CA">
        <w:rPr>
          <w:sz w:val="32"/>
          <w:szCs w:val="32"/>
        </w:rPr>
        <w:lastRenderedPageBreak/>
        <w:t xml:space="preserve">You will see all </w:t>
      </w:r>
      <w:proofErr w:type="spellStart"/>
      <w:r w:rsidRPr="004F52CA">
        <w:rPr>
          <w:sz w:val="32"/>
          <w:szCs w:val="32"/>
        </w:rPr>
        <w:t>all</w:t>
      </w:r>
      <w:proofErr w:type="spellEnd"/>
      <w:r w:rsidRPr="004F52CA">
        <w:rPr>
          <w:sz w:val="32"/>
          <w:szCs w:val="32"/>
        </w:rPr>
        <w:t xml:space="preserve"> the uploaded files inside particular Repository</w:t>
      </w:r>
    </w:p>
    <w:p w14:paraId="07E2B58A" w14:textId="77777777" w:rsidR="00857420" w:rsidRPr="004F52CA" w:rsidRDefault="00857420" w:rsidP="00857420">
      <w:pPr>
        <w:rPr>
          <w:b/>
          <w:bCs/>
          <w:sz w:val="32"/>
          <w:szCs w:val="32"/>
        </w:rPr>
      </w:pPr>
      <w:r w:rsidRPr="004F52CA">
        <w:rPr>
          <w:b/>
          <w:bCs/>
          <w:sz w:val="32"/>
          <w:szCs w:val="32"/>
        </w:rPr>
        <w:t>HOW TO SHARE REPOSITORY URL TO SOMEONE?</w:t>
      </w:r>
    </w:p>
    <w:p w14:paraId="1F5B193F" w14:textId="77777777" w:rsidR="00857420" w:rsidRPr="004F52CA" w:rsidRDefault="00857420" w:rsidP="00857420">
      <w:pPr>
        <w:rPr>
          <w:sz w:val="32"/>
          <w:szCs w:val="32"/>
        </w:rPr>
      </w:pPr>
      <w:hyperlink r:id="rId9" w:history="1">
        <w:r w:rsidRPr="004F52CA">
          <w:rPr>
            <w:rStyle w:val="Hyperlink"/>
          </w:rPr>
          <w:t>https://github.com/dhirajdhone/myRepository</w:t>
        </w:r>
      </w:hyperlink>
    </w:p>
    <w:p w14:paraId="04E43C83" w14:textId="77777777" w:rsidR="00857420" w:rsidRPr="004F52CA" w:rsidRDefault="00857420" w:rsidP="00857420">
      <w:pPr>
        <w:rPr>
          <w:sz w:val="32"/>
          <w:szCs w:val="32"/>
        </w:rPr>
      </w:pPr>
      <w:proofErr w:type="spellStart"/>
      <w:r w:rsidRPr="004F52CA">
        <w:rPr>
          <w:sz w:val="32"/>
          <w:szCs w:val="32"/>
        </w:rPr>
        <w:t>dhirajdhone</w:t>
      </w:r>
      <w:proofErr w:type="spellEnd"/>
      <w:r w:rsidRPr="004F52CA">
        <w:rPr>
          <w:sz w:val="32"/>
          <w:szCs w:val="32"/>
        </w:rPr>
        <w:t xml:space="preserve"> is username</w:t>
      </w:r>
    </w:p>
    <w:p w14:paraId="42F23107" w14:textId="77777777" w:rsidR="00857420" w:rsidRPr="004F52CA" w:rsidRDefault="00857420" w:rsidP="00857420">
      <w:pPr>
        <w:rPr>
          <w:sz w:val="32"/>
          <w:szCs w:val="32"/>
        </w:rPr>
      </w:pPr>
      <w:proofErr w:type="spellStart"/>
      <w:r w:rsidRPr="004F52CA">
        <w:rPr>
          <w:sz w:val="32"/>
          <w:szCs w:val="32"/>
        </w:rPr>
        <w:t>myRepository</w:t>
      </w:r>
      <w:proofErr w:type="spellEnd"/>
      <w:r w:rsidRPr="004F52CA">
        <w:rPr>
          <w:sz w:val="32"/>
          <w:szCs w:val="32"/>
        </w:rPr>
        <w:t xml:space="preserve"> is name of Repository</w:t>
      </w:r>
    </w:p>
    <w:p w14:paraId="604F9F4D" w14:textId="77777777" w:rsidR="00857420" w:rsidRPr="004F52CA" w:rsidRDefault="00857420" w:rsidP="00857420">
      <w:pPr>
        <w:rPr>
          <w:sz w:val="32"/>
          <w:szCs w:val="32"/>
        </w:rPr>
      </w:pPr>
      <w:r w:rsidRPr="004F52CA">
        <w:rPr>
          <w:sz w:val="32"/>
          <w:szCs w:val="32"/>
        </w:rPr>
        <w:t xml:space="preserve">in order to share a repository </w:t>
      </w:r>
      <w:proofErr w:type="spellStart"/>
      <w:r w:rsidRPr="004F52CA">
        <w:rPr>
          <w:sz w:val="32"/>
          <w:szCs w:val="32"/>
        </w:rPr>
        <w:t>url</w:t>
      </w:r>
      <w:proofErr w:type="spellEnd"/>
      <w:r w:rsidRPr="004F52CA">
        <w:rPr>
          <w:sz w:val="32"/>
          <w:szCs w:val="32"/>
        </w:rPr>
        <w:t xml:space="preserve">… share </w:t>
      </w:r>
      <w:hyperlink r:id="rId10" w:history="1">
        <w:r w:rsidRPr="004F52CA">
          <w:rPr>
            <w:rStyle w:val="Hyperlink"/>
          </w:rPr>
          <w:t>https://github.com/dhirajdhone/myRepository</w:t>
        </w:r>
      </w:hyperlink>
    </w:p>
    <w:p w14:paraId="699F2AEE" w14:textId="77777777" w:rsidR="00857420" w:rsidRPr="004F52CA" w:rsidRDefault="00857420" w:rsidP="00857420">
      <w:pPr>
        <w:rPr>
          <w:sz w:val="32"/>
          <w:szCs w:val="32"/>
        </w:rPr>
      </w:pPr>
      <w:r w:rsidRPr="004F52CA">
        <w:rPr>
          <w:sz w:val="32"/>
          <w:szCs w:val="32"/>
        </w:rPr>
        <w:t xml:space="preserve">in order to share all repository </w:t>
      </w:r>
      <w:proofErr w:type="spellStart"/>
      <w:r w:rsidRPr="004F52CA">
        <w:rPr>
          <w:sz w:val="32"/>
          <w:szCs w:val="32"/>
        </w:rPr>
        <w:t>url</w:t>
      </w:r>
      <w:proofErr w:type="spellEnd"/>
      <w:r w:rsidRPr="004F52CA">
        <w:rPr>
          <w:sz w:val="32"/>
          <w:szCs w:val="32"/>
        </w:rPr>
        <w:t xml:space="preserve">… share  </w:t>
      </w:r>
      <w:hyperlink r:id="rId11" w:history="1">
        <w:r w:rsidRPr="004F52CA">
          <w:rPr>
            <w:rStyle w:val="Hyperlink"/>
          </w:rPr>
          <w:t>https://github.com/dhirajdhone</w:t>
        </w:r>
      </w:hyperlink>
    </w:p>
    <w:p w14:paraId="1A3EE420" w14:textId="77777777" w:rsidR="00857420" w:rsidRPr="004F52CA" w:rsidRDefault="00857420" w:rsidP="00857420">
      <w:pPr>
        <w:rPr>
          <w:sz w:val="32"/>
          <w:szCs w:val="32"/>
        </w:rPr>
      </w:pPr>
    </w:p>
    <w:p w14:paraId="79C2562B" w14:textId="77777777" w:rsidR="00857420" w:rsidRPr="004F52CA" w:rsidRDefault="00857420" w:rsidP="00857420">
      <w:pPr>
        <w:rPr>
          <w:b/>
          <w:bCs/>
          <w:sz w:val="32"/>
          <w:szCs w:val="32"/>
        </w:rPr>
      </w:pPr>
      <w:r w:rsidRPr="004F52CA">
        <w:rPr>
          <w:b/>
          <w:bCs/>
          <w:sz w:val="32"/>
          <w:szCs w:val="32"/>
        </w:rPr>
        <w:t xml:space="preserve">HOW TO DELETE FILES IN A REPOSITORY? </w:t>
      </w:r>
    </w:p>
    <w:p w14:paraId="2F70B8D1" w14:textId="77777777" w:rsidR="00857420" w:rsidRPr="004F52CA" w:rsidRDefault="00857420" w:rsidP="00857420">
      <w:pPr>
        <w:rPr>
          <w:sz w:val="32"/>
          <w:szCs w:val="32"/>
        </w:rPr>
      </w:pPr>
      <w:r w:rsidRPr="004F52CA">
        <w:rPr>
          <w:sz w:val="32"/>
          <w:szCs w:val="32"/>
        </w:rPr>
        <w:t xml:space="preserve">Click on the file, it opens file, you will see ICON TO DELETE file </w:t>
      </w:r>
    </w:p>
    <w:p w14:paraId="126EF3E2" w14:textId="77777777" w:rsidR="00857420" w:rsidRPr="004F52CA" w:rsidRDefault="00857420" w:rsidP="00857420">
      <w:pPr>
        <w:rPr>
          <w:b/>
          <w:bCs/>
          <w:sz w:val="32"/>
          <w:szCs w:val="32"/>
        </w:rPr>
      </w:pPr>
      <w:r w:rsidRPr="004F52CA">
        <w:rPr>
          <w:b/>
          <w:bCs/>
          <w:sz w:val="32"/>
          <w:szCs w:val="32"/>
        </w:rPr>
        <w:t xml:space="preserve">HOW TO DELETE  REPOSITORY? </w:t>
      </w:r>
    </w:p>
    <w:p w14:paraId="458EE34B" w14:textId="77777777" w:rsidR="00857420" w:rsidRPr="004F52CA" w:rsidRDefault="00857420" w:rsidP="00857420">
      <w:pPr>
        <w:rPr>
          <w:sz w:val="32"/>
          <w:szCs w:val="32"/>
        </w:rPr>
      </w:pPr>
      <w:r w:rsidRPr="004F52CA">
        <w:rPr>
          <w:sz w:val="32"/>
          <w:szCs w:val="32"/>
        </w:rPr>
        <w:t xml:space="preserve">Click on the repository, you will SETTING WITH ITS ICON in top menu click on setting icon, you will see option TO DELETE repository in bottom, you have to </w:t>
      </w:r>
      <w:proofErr w:type="spellStart"/>
      <w:r w:rsidRPr="004F52CA">
        <w:rPr>
          <w:sz w:val="32"/>
          <w:szCs w:val="32"/>
        </w:rPr>
        <w:t>eneter</w:t>
      </w:r>
      <w:proofErr w:type="spellEnd"/>
      <w:r w:rsidRPr="004F52CA">
        <w:rPr>
          <w:sz w:val="32"/>
          <w:szCs w:val="32"/>
        </w:rPr>
        <w:t xml:space="preserve"> </w:t>
      </w:r>
      <w:proofErr w:type="spellStart"/>
      <w:r w:rsidRPr="004F52CA">
        <w:rPr>
          <w:sz w:val="32"/>
          <w:szCs w:val="32"/>
        </w:rPr>
        <w:t>passoword</w:t>
      </w:r>
      <w:proofErr w:type="spellEnd"/>
    </w:p>
    <w:p w14:paraId="15B284F2" w14:textId="77777777" w:rsidR="00857420" w:rsidRPr="004F52CA" w:rsidRDefault="00857420" w:rsidP="00857420">
      <w:pPr>
        <w:rPr>
          <w:sz w:val="32"/>
          <w:szCs w:val="32"/>
        </w:rPr>
      </w:pPr>
    </w:p>
    <w:p w14:paraId="7CA30370" w14:textId="77777777" w:rsidR="00857420" w:rsidRPr="004F52CA" w:rsidRDefault="00857420" w:rsidP="00857420">
      <w:pPr>
        <w:rPr>
          <w:b/>
          <w:bCs/>
          <w:color w:val="C00000"/>
          <w:sz w:val="32"/>
          <w:szCs w:val="32"/>
          <w:u w:val="single"/>
        </w:rPr>
      </w:pPr>
      <w:r w:rsidRPr="004F52CA">
        <w:rPr>
          <w:b/>
          <w:bCs/>
          <w:color w:val="C00000"/>
          <w:sz w:val="32"/>
          <w:szCs w:val="32"/>
        </w:rPr>
        <w:t xml:space="preserve">Step2)       </w:t>
      </w:r>
      <w:r w:rsidRPr="004F52CA">
        <w:rPr>
          <w:b/>
          <w:bCs/>
          <w:color w:val="C00000"/>
          <w:sz w:val="32"/>
          <w:szCs w:val="32"/>
          <w:u w:val="single"/>
        </w:rPr>
        <w:t>GITBASH</w:t>
      </w:r>
    </w:p>
    <w:p w14:paraId="14C7E37D" w14:textId="77777777" w:rsidR="00857420" w:rsidRPr="004F52CA" w:rsidRDefault="00857420" w:rsidP="00857420">
      <w:pPr>
        <w:rPr>
          <w:sz w:val="32"/>
          <w:szCs w:val="32"/>
        </w:rPr>
      </w:pPr>
      <w:proofErr w:type="spellStart"/>
      <w:r w:rsidRPr="004F52CA">
        <w:rPr>
          <w:sz w:val="32"/>
          <w:szCs w:val="32"/>
        </w:rPr>
        <w:t>GitBash</w:t>
      </w:r>
      <w:proofErr w:type="spellEnd"/>
      <w:r w:rsidRPr="004F52CA">
        <w:rPr>
          <w:sz w:val="32"/>
          <w:szCs w:val="32"/>
        </w:rPr>
        <w:t xml:space="preserve"> is command prompt to control working of </w:t>
      </w:r>
      <w:proofErr w:type="spellStart"/>
      <w:r w:rsidRPr="004F52CA">
        <w:rPr>
          <w:sz w:val="32"/>
          <w:szCs w:val="32"/>
        </w:rPr>
        <w:t>gitHub</w:t>
      </w:r>
      <w:proofErr w:type="spellEnd"/>
    </w:p>
    <w:p w14:paraId="536EF95E" w14:textId="77777777" w:rsidR="00857420" w:rsidRPr="004F52CA" w:rsidRDefault="00857420" w:rsidP="00857420">
      <w:pPr>
        <w:rPr>
          <w:b/>
          <w:bCs/>
          <w:sz w:val="32"/>
          <w:szCs w:val="32"/>
        </w:rPr>
      </w:pPr>
      <w:r w:rsidRPr="004F52CA">
        <w:rPr>
          <w:b/>
          <w:bCs/>
          <w:sz w:val="32"/>
          <w:szCs w:val="32"/>
        </w:rPr>
        <w:t xml:space="preserve">Downloading  </w:t>
      </w:r>
      <w:proofErr w:type="spellStart"/>
      <w:r w:rsidRPr="004F52CA">
        <w:rPr>
          <w:b/>
          <w:bCs/>
          <w:sz w:val="32"/>
          <w:szCs w:val="32"/>
        </w:rPr>
        <w:t>GitBash</w:t>
      </w:r>
      <w:proofErr w:type="spellEnd"/>
      <w:r w:rsidRPr="004F52CA">
        <w:rPr>
          <w:b/>
          <w:bCs/>
          <w:sz w:val="32"/>
          <w:szCs w:val="32"/>
        </w:rPr>
        <w:t xml:space="preserve"> (follow git tutorial on </w:t>
      </w:r>
      <w:proofErr w:type="spellStart"/>
      <w:r w:rsidRPr="004F52CA">
        <w:rPr>
          <w:b/>
          <w:bCs/>
          <w:sz w:val="32"/>
          <w:szCs w:val="32"/>
        </w:rPr>
        <w:t>apna</w:t>
      </w:r>
      <w:proofErr w:type="spellEnd"/>
      <w:r w:rsidRPr="004F52CA">
        <w:rPr>
          <w:b/>
          <w:bCs/>
          <w:sz w:val="32"/>
          <w:szCs w:val="32"/>
        </w:rPr>
        <w:t xml:space="preserve"> college  </w:t>
      </w:r>
      <w:proofErr w:type="spellStart"/>
      <w:r w:rsidRPr="004F52CA">
        <w:rPr>
          <w:b/>
          <w:bCs/>
          <w:sz w:val="32"/>
          <w:szCs w:val="32"/>
        </w:rPr>
        <w:t>shradha</w:t>
      </w:r>
      <w:proofErr w:type="spellEnd"/>
      <w:r w:rsidRPr="004F52CA">
        <w:rPr>
          <w:b/>
          <w:bCs/>
          <w:sz w:val="32"/>
          <w:szCs w:val="32"/>
        </w:rPr>
        <w:t xml:space="preserve"> parka</w:t>
      </w:r>
    </w:p>
    <w:p w14:paraId="63616583" w14:textId="77777777" w:rsidR="00857420" w:rsidRPr="004F52CA" w:rsidRDefault="00857420" w:rsidP="00857420">
      <w:pPr>
        <w:rPr>
          <w:b/>
          <w:bCs/>
          <w:sz w:val="32"/>
          <w:szCs w:val="32"/>
        </w:rPr>
      </w:pPr>
      <w:r w:rsidRPr="004F52CA">
        <w:rPr>
          <w:b/>
          <w:bCs/>
          <w:sz w:val="32"/>
          <w:szCs w:val="32"/>
        </w:rPr>
        <w:t>15 min onward)</w:t>
      </w:r>
    </w:p>
    <w:p w14:paraId="2A802EAE" w14:textId="77777777" w:rsidR="00857420" w:rsidRPr="004F52CA" w:rsidRDefault="00857420" w:rsidP="00857420">
      <w:pPr>
        <w:rPr>
          <w:sz w:val="32"/>
          <w:szCs w:val="32"/>
        </w:rPr>
      </w:pPr>
      <w:hyperlink r:id="rId12" w:history="1">
        <w:r w:rsidRPr="004F52CA">
          <w:rPr>
            <w:rStyle w:val="Hyperlink"/>
          </w:rPr>
          <w:t>https://git-scm.com/downloads/win</w:t>
        </w:r>
      </w:hyperlink>
    </w:p>
    <w:p w14:paraId="128B85C2" w14:textId="77777777" w:rsidR="00857420" w:rsidRPr="004F52CA" w:rsidRDefault="00857420" w:rsidP="00857420">
      <w:pPr>
        <w:rPr>
          <w:sz w:val="32"/>
          <w:szCs w:val="32"/>
        </w:rPr>
      </w:pPr>
      <w:r w:rsidRPr="004F52CA">
        <w:rPr>
          <w:sz w:val="32"/>
          <w:szCs w:val="32"/>
        </w:rPr>
        <w:t xml:space="preserve">then click ---           Click here to download for 64 bit </w:t>
      </w:r>
    </w:p>
    <w:p w14:paraId="0D970DF7" w14:textId="77777777" w:rsidR="00857420" w:rsidRPr="004F52CA" w:rsidRDefault="00857420" w:rsidP="00857420">
      <w:pPr>
        <w:rPr>
          <w:color w:val="002060"/>
          <w:sz w:val="32"/>
          <w:szCs w:val="32"/>
        </w:rPr>
      </w:pPr>
      <w:r w:rsidRPr="004F52CA">
        <w:rPr>
          <w:color w:val="002060"/>
          <w:sz w:val="32"/>
          <w:szCs w:val="32"/>
        </w:rPr>
        <w:t xml:space="preserve">For </w:t>
      </w:r>
      <w:proofErr w:type="spellStart"/>
      <w:r w:rsidRPr="004F52CA">
        <w:rPr>
          <w:color w:val="002060"/>
          <w:sz w:val="32"/>
          <w:szCs w:val="32"/>
        </w:rPr>
        <w:t>GitBash</w:t>
      </w:r>
      <w:proofErr w:type="spellEnd"/>
      <w:r w:rsidRPr="004F52CA">
        <w:rPr>
          <w:color w:val="002060"/>
          <w:sz w:val="32"/>
          <w:szCs w:val="32"/>
        </w:rPr>
        <w:t xml:space="preserve"> commands and complete knowledge about Git (follow git tutorial on </w:t>
      </w:r>
      <w:proofErr w:type="spellStart"/>
      <w:r w:rsidRPr="004F52CA">
        <w:rPr>
          <w:color w:val="002060"/>
          <w:sz w:val="32"/>
          <w:szCs w:val="32"/>
        </w:rPr>
        <w:t>apna</w:t>
      </w:r>
      <w:proofErr w:type="spellEnd"/>
      <w:r w:rsidRPr="004F52CA">
        <w:rPr>
          <w:color w:val="002060"/>
          <w:sz w:val="32"/>
          <w:szCs w:val="32"/>
        </w:rPr>
        <w:t xml:space="preserve"> college  </w:t>
      </w:r>
      <w:proofErr w:type="spellStart"/>
      <w:r w:rsidRPr="004F52CA">
        <w:rPr>
          <w:color w:val="002060"/>
          <w:sz w:val="32"/>
          <w:szCs w:val="32"/>
        </w:rPr>
        <w:t>shradha</w:t>
      </w:r>
      <w:proofErr w:type="spellEnd"/>
      <w:r w:rsidRPr="004F52CA">
        <w:rPr>
          <w:color w:val="002060"/>
          <w:sz w:val="32"/>
          <w:szCs w:val="32"/>
        </w:rPr>
        <w:t xml:space="preserve"> parka) –saved in watch later in </w:t>
      </w:r>
      <w:proofErr w:type="spellStart"/>
      <w:r w:rsidRPr="004F52CA">
        <w:rPr>
          <w:color w:val="002060"/>
          <w:sz w:val="32"/>
          <w:szCs w:val="32"/>
        </w:rPr>
        <w:t>youTube</w:t>
      </w:r>
      <w:proofErr w:type="spellEnd"/>
    </w:p>
    <w:p w14:paraId="76FF6FD4" w14:textId="77777777" w:rsidR="00857420" w:rsidRPr="004F52CA" w:rsidRDefault="00857420" w:rsidP="00857420">
      <w:pPr>
        <w:rPr>
          <w:color w:val="002060"/>
          <w:sz w:val="32"/>
          <w:szCs w:val="32"/>
        </w:rPr>
      </w:pPr>
      <w:r w:rsidRPr="004F52CA">
        <w:rPr>
          <w:color w:val="002060"/>
          <w:sz w:val="32"/>
          <w:szCs w:val="32"/>
        </w:rPr>
        <w:lastRenderedPageBreak/>
        <w:t xml:space="preserve">For “cloning error </w:t>
      </w:r>
      <w:proofErr w:type="spellStart"/>
      <w:r w:rsidRPr="004F52CA">
        <w:rPr>
          <w:color w:val="002060"/>
          <w:sz w:val="32"/>
          <w:szCs w:val="32"/>
        </w:rPr>
        <w:t>pemission</w:t>
      </w:r>
      <w:proofErr w:type="spellEnd"/>
      <w:r w:rsidRPr="004F52CA">
        <w:rPr>
          <w:color w:val="002060"/>
          <w:sz w:val="32"/>
          <w:szCs w:val="32"/>
        </w:rPr>
        <w:t xml:space="preserve"> denied” , follow </w:t>
      </w:r>
      <w:proofErr w:type="spellStart"/>
      <w:r w:rsidRPr="004F52CA">
        <w:rPr>
          <w:color w:val="002060"/>
          <w:sz w:val="32"/>
          <w:szCs w:val="32"/>
        </w:rPr>
        <w:t>BiggiDroid</w:t>
      </w:r>
      <w:proofErr w:type="spellEnd"/>
      <w:r w:rsidRPr="004F52CA">
        <w:rPr>
          <w:color w:val="002060"/>
          <w:sz w:val="32"/>
          <w:szCs w:val="32"/>
        </w:rPr>
        <w:t xml:space="preserve"> channel) --saved in watch later in </w:t>
      </w:r>
      <w:proofErr w:type="spellStart"/>
      <w:r w:rsidRPr="004F52CA">
        <w:rPr>
          <w:color w:val="002060"/>
          <w:sz w:val="32"/>
          <w:szCs w:val="32"/>
        </w:rPr>
        <w:t>youTube</w:t>
      </w:r>
      <w:proofErr w:type="spellEnd"/>
    </w:p>
    <w:p w14:paraId="40721393" w14:textId="77777777" w:rsidR="00857420" w:rsidRPr="004F52CA" w:rsidRDefault="00857420" w:rsidP="00857420">
      <w:pPr>
        <w:rPr>
          <w:color w:val="000000" w:themeColor="text1"/>
          <w:sz w:val="32"/>
          <w:szCs w:val="32"/>
        </w:rPr>
      </w:pPr>
    </w:p>
    <w:p w14:paraId="7365B61B" w14:textId="77777777" w:rsidR="00857420" w:rsidRPr="004F52CA" w:rsidRDefault="00857420" w:rsidP="00857420">
      <w:pPr>
        <w:rPr>
          <w:b/>
          <w:bCs/>
          <w:color w:val="C00000"/>
          <w:sz w:val="32"/>
          <w:szCs w:val="32"/>
          <w:u w:val="single"/>
        </w:rPr>
      </w:pPr>
      <w:r w:rsidRPr="004F52CA">
        <w:rPr>
          <w:b/>
          <w:bCs/>
          <w:color w:val="C00000"/>
          <w:sz w:val="32"/>
          <w:szCs w:val="32"/>
        </w:rPr>
        <w:t xml:space="preserve">Step3)    </w:t>
      </w:r>
      <w:r w:rsidRPr="004F52CA">
        <w:rPr>
          <w:b/>
          <w:bCs/>
          <w:color w:val="C00000"/>
          <w:sz w:val="32"/>
          <w:szCs w:val="32"/>
          <w:u w:val="single"/>
        </w:rPr>
        <w:t xml:space="preserve">connecting STS with </w:t>
      </w:r>
      <w:proofErr w:type="spellStart"/>
      <w:r w:rsidRPr="004F52CA">
        <w:rPr>
          <w:b/>
          <w:bCs/>
          <w:color w:val="C00000"/>
          <w:sz w:val="32"/>
          <w:szCs w:val="32"/>
          <w:u w:val="single"/>
        </w:rPr>
        <w:t>Github</w:t>
      </w:r>
      <w:proofErr w:type="spellEnd"/>
    </w:p>
    <w:p w14:paraId="2008237F" w14:textId="77777777" w:rsidR="00857420" w:rsidRPr="004F52CA" w:rsidRDefault="00857420" w:rsidP="00857420">
      <w:pPr>
        <w:rPr>
          <w:color w:val="C00000"/>
          <w:sz w:val="32"/>
          <w:szCs w:val="32"/>
        </w:rPr>
      </w:pPr>
      <w:r w:rsidRPr="004F52CA">
        <w:rPr>
          <w:color w:val="C00000"/>
          <w:sz w:val="32"/>
          <w:szCs w:val="32"/>
        </w:rPr>
        <w:t>we will cover this part later</w:t>
      </w:r>
    </w:p>
    <w:p w14:paraId="73467203" w14:textId="77777777" w:rsidR="00857420" w:rsidRPr="004F52CA" w:rsidRDefault="00857420" w:rsidP="00857420">
      <w:pPr>
        <w:rPr>
          <w:sz w:val="32"/>
          <w:szCs w:val="32"/>
        </w:rPr>
      </w:pPr>
    </w:p>
    <w:p w14:paraId="7090C3BD" w14:textId="77777777" w:rsidR="00857420" w:rsidRPr="004F52CA" w:rsidRDefault="00857420" w:rsidP="00857420">
      <w:pPr>
        <w:rPr>
          <w:b/>
          <w:bCs/>
          <w:color w:val="FF0000"/>
          <w:sz w:val="32"/>
          <w:szCs w:val="32"/>
        </w:rPr>
      </w:pPr>
      <w:r w:rsidRPr="004F52CA">
        <w:rPr>
          <w:b/>
          <w:bCs/>
          <w:color w:val="FF0000"/>
          <w:sz w:val="32"/>
          <w:szCs w:val="32"/>
        </w:rPr>
        <w:t>================================</w:t>
      </w:r>
    </w:p>
    <w:p w14:paraId="7CB2242A" w14:textId="77777777" w:rsidR="00857420" w:rsidRPr="004F52CA" w:rsidRDefault="00857420" w:rsidP="00857420">
      <w:pPr>
        <w:rPr>
          <w:b/>
          <w:bCs/>
          <w:color w:val="FF0000"/>
          <w:sz w:val="32"/>
          <w:szCs w:val="32"/>
        </w:rPr>
      </w:pPr>
      <w:r w:rsidRPr="004F52CA">
        <w:rPr>
          <w:b/>
          <w:bCs/>
          <w:color w:val="FF0000"/>
          <w:sz w:val="32"/>
          <w:szCs w:val="32"/>
        </w:rPr>
        <w:t>What is Cloud Config Server</w:t>
      </w:r>
    </w:p>
    <w:p w14:paraId="59225EDC" w14:textId="77777777" w:rsidR="00857420" w:rsidRPr="004F52CA" w:rsidRDefault="00857420" w:rsidP="00857420">
      <w:pPr>
        <w:rPr>
          <w:b/>
          <w:bCs/>
          <w:color w:val="FF0000"/>
          <w:sz w:val="32"/>
          <w:szCs w:val="32"/>
        </w:rPr>
      </w:pPr>
      <w:r w:rsidRPr="004F52CA">
        <w:rPr>
          <w:b/>
          <w:bCs/>
          <w:color w:val="FF0000"/>
          <w:sz w:val="32"/>
          <w:szCs w:val="32"/>
        </w:rPr>
        <w:t>================================</w:t>
      </w:r>
    </w:p>
    <w:p w14:paraId="169E04A7" w14:textId="77777777" w:rsidR="00857420" w:rsidRPr="004F52CA" w:rsidRDefault="00857420" w:rsidP="00857420">
      <w:pPr>
        <w:rPr>
          <w:sz w:val="32"/>
          <w:szCs w:val="32"/>
        </w:rPr>
      </w:pPr>
    </w:p>
    <w:p w14:paraId="47252F44" w14:textId="77777777" w:rsidR="00857420" w:rsidRPr="004F52CA" w:rsidRDefault="00857420" w:rsidP="00857420">
      <w:pPr>
        <w:rPr>
          <w:sz w:val="32"/>
          <w:szCs w:val="32"/>
        </w:rPr>
      </w:pPr>
      <w:r w:rsidRPr="004F52CA">
        <w:rPr>
          <w:sz w:val="32"/>
          <w:szCs w:val="32"/>
        </w:rPr>
        <w:t xml:space="preserve">=&gt; We are configuring our application config properties in </w:t>
      </w:r>
      <w:proofErr w:type="spellStart"/>
      <w:r w:rsidRPr="004F52CA">
        <w:rPr>
          <w:sz w:val="32"/>
          <w:szCs w:val="32"/>
        </w:rPr>
        <w:t>application.properties</w:t>
      </w:r>
      <w:proofErr w:type="spellEnd"/>
      <w:r w:rsidRPr="004F52CA">
        <w:rPr>
          <w:sz w:val="32"/>
          <w:szCs w:val="32"/>
        </w:rPr>
        <w:t xml:space="preserve"> or </w:t>
      </w:r>
      <w:proofErr w:type="spellStart"/>
      <w:r w:rsidRPr="004F52CA">
        <w:rPr>
          <w:sz w:val="32"/>
          <w:szCs w:val="32"/>
        </w:rPr>
        <w:t>application.yml</w:t>
      </w:r>
      <w:proofErr w:type="spellEnd"/>
      <w:r w:rsidRPr="004F52CA">
        <w:rPr>
          <w:sz w:val="32"/>
          <w:szCs w:val="32"/>
        </w:rPr>
        <w:t xml:space="preserve"> file</w:t>
      </w:r>
    </w:p>
    <w:p w14:paraId="7893312C" w14:textId="77777777" w:rsidR="00857420" w:rsidRPr="004F52CA" w:rsidRDefault="00857420" w:rsidP="00857420">
      <w:pPr>
        <w:rPr>
          <w:sz w:val="32"/>
          <w:szCs w:val="32"/>
        </w:rPr>
      </w:pPr>
      <w:r w:rsidRPr="004F52CA">
        <w:rPr>
          <w:sz w:val="32"/>
          <w:szCs w:val="32"/>
        </w:rPr>
        <w:tab/>
      </w:r>
      <w:r w:rsidRPr="004F52CA">
        <w:rPr>
          <w:sz w:val="32"/>
          <w:szCs w:val="32"/>
        </w:rPr>
        <w:tab/>
        <w:t xml:space="preserve">Ex:   DB Props, SMTP props, Kafka Props, App Messages etc... </w:t>
      </w:r>
    </w:p>
    <w:p w14:paraId="41D24D49" w14:textId="77777777" w:rsidR="00857420" w:rsidRPr="004F52CA" w:rsidRDefault="00857420" w:rsidP="00857420">
      <w:pPr>
        <w:rPr>
          <w:sz w:val="32"/>
          <w:szCs w:val="32"/>
        </w:rPr>
      </w:pPr>
      <w:r w:rsidRPr="004F52CA">
        <w:rPr>
          <w:sz w:val="32"/>
          <w:szCs w:val="32"/>
        </w:rPr>
        <w:t xml:space="preserve">so that  our </w:t>
      </w:r>
      <w:proofErr w:type="spellStart"/>
      <w:r w:rsidRPr="004F52CA">
        <w:rPr>
          <w:sz w:val="32"/>
          <w:szCs w:val="32"/>
        </w:rPr>
        <w:t>application.properties</w:t>
      </w:r>
      <w:proofErr w:type="spellEnd"/>
      <w:r w:rsidRPr="004F52CA">
        <w:rPr>
          <w:sz w:val="32"/>
          <w:szCs w:val="32"/>
        </w:rPr>
        <w:t xml:space="preserve"> or </w:t>
      </w:r>
      <w:proofErr w:type="spellStart"/>
      <w:r w:rsidRPr="004F52CA">
        <w:rPr>
          <w:sz w:val="32"/>
          <w:szCs w:val="32"/>
        </w:rPr>
        <w:t>application.yml</w:t>
      </w:r>
      <w:proofErr w:type="spellEnd"/>
      <w:r w:rsidRPr="004F52CA">
        <w:rPr>
          <w:sz w:val="32"/>
          <w:szCs w:val="32"/>
        </w:rPr>
        <w:t xml:space="preserve"> file will be packaged along with our application (it will be part of our app jar file)</w:t>
      </w:r>
    </w:p>
    <w:p w14:paraId="3BEBBD5D" w14:textId="77777777" w:rsidR="00857420" w:rsidRPr="004F52CA" w:rsidRDefault="00857420" w:rsidP="00857420">
      <w:pPr>
        <w:rPr>
          <w:sz w:val="32"/>
          <w:szCs w:val="32"/>
        </w:rPr>
      </w:pPr>
      <w:r w:rsidRPr="004F52CA">
        <w:rPr>
          <w:sz w:val="32"/>
          <w:szCs w:val="32"/>
        </w:rPr>
        <w:t>its disadvantage is  If we want to make any changes to properties then we have to re-package our application and we have to re-deploy our application.</w:t>
      </w:r>
    </w:p>
    <w:p w14:paraId="5DCC7C70" w14:textId="77777777" w:rsidR="00857420" w:rsidRPr="004F52CA" w:rsidRDefault="00857420" w:rsidP="00857420">
      <w:pPr>
        <w:rPr>
          <w:sz w:val="32"/>
          <w:szCs w:val="32"/>
        </w:rPr>
      </w:pPr>
      <w:r w:rsidRPr="004F52CA">
        <w:rPr>
          <w:sz w:val="32"/>
          <w:szCs w:val="32"/>
        </w:rPr>
        <w:t>Also Note: If any changes required in config properties then We have to repeat the complete project build &amp; deployment which is time consuming process.</w:t>
      </w:r>
    </w:p>
    <w:p w14:paraId="08CEC4DC" w14:textId="77777777" w:rsidR="00857420" w:rsidRPr="004F52CA" w:rsidRDefault="00857420" w:rsidP="00857420">
      <w:pPr>
        <w:rPr>
          <w:sz w:val="32"/>
          <w:szCs w:val="32"/>
        </w:rPr>
      </w:pPr>
    </w:p>
    <w:p w14:paraId="7F62DC2C" w14:textId="77777777" w:rsidR="00857420" w:rsidRPr="004F52CA" w:rsidRDefault="00857420" w:rsidP="00857420">
      <w:pPr>
        <w:rPr>
          <w:sz w:val="32"/>
          <w:szCs w:val="32"/>
        </w:rPr>
      </w:pPr>
      <w:r w:rsidRPr="004F52CA">
        <w:rPr>
          <w:sz w:val="32"/>
          <w:szCs w:val="32"/>
        </w:rPr>
        <w:t xml:space="preserve">=&gt; To avoid this problem, we have to </w:t>
      </w:r>
      <w:proofErr w:type="spellStart"/>
      <w:r w:rsidRPr="004F52CA">
        <w:rPr>
          <w:sz w:val="32"/>
          <w:szCs w:val="32"/>
        </w:rPr>
        <w:t>seperate</w:t>
      </w:r>
      <w:proofErr w:type="spellEnd"/>
      <w:r w:rsidRPr="004F52CA">
        <w:rPr>
          <w:sz w:val="32"/>
          <w:szCs w:val="32"/>
        </w:rPr>
        <w:t xml:space="preserve"> our project code and project </w:t>
      </w:r>
      <w:proofErr w:type="spellStart"/>
      <w:r w:rsidRPr="004F52CA">
        <w:rPr>
          <w:sz w:val="32"/>
          <w:szCs w:val="32"/>
        </w:rPr>
        <w:t>confg</w:t>
      </w:r>
      <w:proofErr w:type="spellEnd"/>
      <w:r w:rsidRPr="004F52CA">
        <w:rPr>
          <w:sz w:val="32"/>
          <w:szCs w:val="32"/>
        </w:rPr>
        <w:t xml:space="preserve"> properties files.</w:t>
      </w:r>
    </w:p>
    <w:p w14:paraId="0EA5834A" w14:textId="77777777" w:rsidR="00857420" w:rsidRPr="004F52CA" w:rsidRDefault="00857420" w:rsidP="00857420">
      <w:pPr>
        <w:rPr>
          <w:sz w:val="32"/>
          <w:szCs w:val="32"/>
        </w:rPr>
      </w:pPr>
      <w:r w:rsidRPr="004F52CA">
        <w:rPr>
          <w:sz w:val="32"/>
          <w:szCs w:val="32"/>
        </w:rPr>
        <w:t>=&gt; To externalize config properties from the application we can use Cloud Config Server.</w:t>
      </w:r>
    </w:p>
    <w:p w14:paraId="7EAA78BC" w14:textId="77777777" w:rsidR="00857420" w:rsidRPr="004F52CA" w:rsidRDefault="00857420" w:rsidP="00857420">
      <w:pPr>
        <w:rPr>
          <w:sz w:val="32"/>
          <w:szCs w:val="32"/>
        </w:rPr>
      </w:pPr>
      <w:r w:rsidRPr="004F52CA">
        <w:rPr>
          <w:sz w:val="32"/>
          <w:szCs w:val="32"/>
        </w:rPr>
        <w:lastRenderedPageBreak/>
        <w:t>=&gt; Cloud Config Server is part of Spring Cloud Library.</w:t>
      </w:r>
    </w:p>
    <w:p w14:paraId="6CE6AFBE" w14:textId="77777777" w:rsidR="00857420" w:rsidRPr="004F52CA" w:rsidRDefault="00857420" w:rsidP="00857420">
      <w:pPr>
        <w:rPr>
          <w:sz w:val="32"/>
          <w:szCs w:val="32"/>
        </w:rPr>
      </w:pPr>
    </w:p>
    <w:p w14:paraId="68F0F825" w14:textId="77777777" w:rsidR="00857420" w:rsidRPr="004F52CA" w:rsidRDefault="00857420" w:rsidP="00857420">
      <w:pPr>
        <w:rPr>
          <w:sz w:val="32"/>
          <w:szCs w:val="32"/>
        </w:rPr>
      </w:pPr>
      <w:r w:rsidRPr="004F52CA">
        <w:rPr>
          <w:sz w:val="32"/>
          <w:szCs w:val="32"/>
        </w:rPr>
        <w:t xml:space="preserve">Note: some part of </w:t>
      </w:r>
      <w:proofErr w:type="spellStart"/>
      <w:r w:rsidRPr="004F52CA">
        <w:rPr>
          <w:sz w:val="32"/>
          <w:szCs w:val="32"/>
        </w:rPr>
        <w:t>yml</w:t>
      </w:r>
      <w:proofErr w:type="spellEnd"/>
      <w:r w:rsidRPr="004F52CA">
        <w:rPr>
          <w:sz w:val="32"/>
          <w:szCs w:val="32"/>
        </w:rPr>
        <w:t xml:space="preserve"> file is </w:t>
      </w:r>
      <w:proofErr w:type="spellStart"/>
      <w:r w:rsidRPr="004F52CA">
        <w:rPr>
          <w:sz w:val="32"/>
          <w:szCs w:val="32"/>
        </w:rPr>
        <w:t>presnt</w:t>
      </w:r>
      <w:proofErr w:type="spellEnd"/>
      <w:r w:rsidRPr="004F52CA">
        <w:rPr>
          <w:sz w:val="32"/>
          <w:szCs w:val="32"/>
        </w:rPr>
        <w:t xml:space="preserve"> in application only and some part of  </w:t>
      </w:r>
      <w:proofErr w:type="spellStart"/>
      <w:r w:rsidRPr="004F52CA">
        <w:rPr>
          <w:sz w:val="32"/>
          <w:szCs w:val="32"/>
        </w:rPr>
        <w:t>yml</w:t>
      </w:r>
      <w:proofErr w:type="spellEnd"/>
      <w:r w:rsidRPr="004F52CA">
        <w:rPr>
          <w:sz w:val="32"/>
          <w:szCs w:val="32"/>
        </w:rPr>
        <w:t xml:space="preserve"> file  will be maintained in git hub repo and config server will load them by using </w:t>
      </w:r>
      <w:proofErr w:type="spellStart"/>
      <w:r w:rsidRPr="004F52CA">
        <w:rPr>
          <w:sz w:val="32"/>
          <w:szCs w:val="32"/>
        </w:rPr>
        <w:t>gitHub</w:t>
      </w:r>
      <w:proofErr w:type="spellEnd"/>
      <w:r w:rsidRPr="004F52CA">
        <w:rPr>
          <w:sz w:val="32"/>
          <w:szCs w:val="32"/>
        </w:rPr>
        <w:t xml:space="preserve"> </w:t>
      </w:r>
      <w:proofErr w:type="spellStart"/>
      <w:r w:rsidRPr="004F52CA">
        <w:rPr>
          <w:sz w:val="32"/>
          <w:szCs w:val="32"/>
        </w:rPr>
        <w:t>url</w:t>
      </w:r>
      <w:proofErr w:type="spellEnd"/>
      <w:r w:rsidRPr="004F52CA">
        <w:rPr>
          <w:sz w:val="32"/>
          <w:szCs w:val="32"/>
        </w:rPr>
        <w:t xml:space="preserve"> and then our application will access them by using </w:t>
      </w:r>
      <w:proofErr w:type="spellStart"/>
      <w:r w:rsidRPr="004F52CA">
        <w:rPr>
          <w:sz w:val="32"/>
          <w:szCs w:val="32"/>
        </w:rPr>
        <w:t>url</w:t>
      </w:r>
      <w:proofErr w:type="spellEnd"/>
      <w:r w:rsidRPr="004F52CA">
        <w:rPr>
          <w:sz w:val="32"/>
          <w:szCs w:val="32"/>
        </w:rPr>
        <w:t xml:space="preserve"> of </w:t>
      </w:r>
      <w:proofErr w:type="spellStart"/>
      <w:r w:rsidRPr="004F52CA">
        <w:rPr>
          <w:sz w:val="32"/>
          <w:szCs w:val="32"/>
        </w:rPr>
        <w:t>configServer</w:t>
      </w:r>
      <w:proofErr w:type="spellEnd"/>
    </w:p>
    <w:p w14:paraId="7F6C8179" w14:textId="77777777" w:rsidR="00857420" w:rsidRPr="004F52CA" w:rsidRDefault="00857420" w:rsidP="00857420">
      <w:pPr>
        <w:rPr>
          <w:sz w:val="32"/>
          <w:szCs w:val="32"/>
        </w:rPr>
      </w:pPr>
    </w:p>
    <w:p w14:paraId="00AFFD97" w14:textId="77777777" w:rsidR="00857420" w:rsidRPr="004F52CA" w:rsidRDefault="00857420" w:rsidP="00857420">
      <w:pPr>
        <w:rPr>
          <w:b/>
          <w:bCs/>
          <w:color w:val="FF0000"/>
          <w:sz w:val="32"/>
          <w:szCs w:val="32"/>
          <w:u w:val="single"/>
        </w:rPr>
      </w:pPr>
      <w:r w:rsidRPr="004F52CA">
        <w:rPr>
          <w:b/>
          <w:bCs/>
          <w:color w:val="FF0000"/>
          <w:sz w:val="32"/>
          <w:szCs w:val="32"/>
          <w:u w:val="single"/>
        </w:rPr>
        <w:t>Project Config Server and Config Client</w:t>
      </w:r>
    </w:p>
    <w:p w14:paraId="7AA03C6E" w14:textId="77777777" w:rsidR="00857420" w:rsidRPr="004F52CA" w:rsidRDefault="00857420" w:rsidP="00857420">
      <w:pPr>
        <w:rPr>
          <w:sz w:val="32"/>
          <w:szCs w:val="32"/>
        </w:rPr>
      </w:pPr>
      <w:r w:rsidRPr="004F52CA">
        <w:rPr>
          <w:sz w:val="32"/>
          <w:szCs w:val="32"/>
        </w:rPr>
        <w:t xml:space="preserve">We will make 1 config server application microservice_configServer.java and 2 APIs microservice_config_client_greet.java and microservice_Config_client_welcome.java </w:t>
      </w:r>
    </w:p>
    <w:p w14:paraId="703B391A" w14:textId="77777777" w:rsidR="00857420" w:rsidRPr="004F52CA" w:rsidRDefault="00857420" w:rsidP="00857420">
      <w:pPr>
        <w:rPr>
          <w:sz w:val="32"/>
          <w:szCs w:val="32"/>
        </w:rPr>
      </w:pPr>
      <w:r w:rsidRPr="004F52CA">
        <w:rPr>
          <w:b/>
          <w:bCs/>
          <w:sz w:val="32"/>
          <w:szCs w:val="32"/>
        </w:rPr>
        <w:t>Step1)</w:t>
      </w:r>
      <w:r w:rsidRPr="004F52CA">
        <w:rPr>
          <w:sz w:val="32"/>
          <w:szCs w:val="32"/>
        </w:rPr>
        <w:t xml:space="preserve"> in git Repository, upload </w:t>
      </w:r>
      <w:proofErr w:type="spellStart"/>
      <w:r w:rsidRPr="004F52CA">
        <w:rPr>
          <w:sz w:val="32"/>
          <w:szCs w:val="32"/>
        </w:rPr>
        <w:t>greet.yml</w:t>
      </w:r>
      <w:proofErr w:type="spellEnd"/>
      <w:r w:rsidRPr="004F52CA">
        <w:rPr>
          <w:sz w:val="32"/>
          <w:szCs w:val="32"/>
        </w:rPr>
        <w:t xml:space="preserve"> and </w:t>
      </w:r>
      <w:proofErr w:type="spellStart"/>
      <w:r w:rsidRPr="004F52CA">
        <w:rPr>
          <w:sz w:val="32"/>
          <w:szCs w:val="32"/>
        </w:rPr>
        <w:t>welcome.yml</w:t>
      </w:r>
      <w:proofErr w:type="spellEnd"/>
      <w:r w:rsidRPr="004F52CA">
        <w:rPr>
          <w:sz w:val="32"/>
          <w:szCs w:val="32"/>
        </w:rPr>
        <w:t xml:space="preserve"> </w:t>
      </w:r>
    </w:p>
    <w:p w14:paraId="2B0A8A77" w14:textId="77777777" w:rsidR="00857420" w:rsidRPr="004F52CA" w:rsidRDefault="00857420" w:rsidP="00857420">
      <w:pPr>
        <w:rPr>
          <w:sz w:val="32"/>
          <w:szCs w:val="32"/>
        </w:rPr>
      </w:pPr>
      <w:r w:rsidRPr="004F52CA">
        <w:rPr>
          <w:sz w:val="32"/>
          <w:szCs w:val="32"/>
        </w:rPr>
        <w:t xml:space="preserve">### their </w:t>
      </w:r>
      <w:proofErr w:type="spellStart"/>
      <w:r w:rsidRPr="004F52CA">
        <w:rPr>
          <w:sz w:val="32"/>
          <w:szCs w:val="32"/>
        </w:rPr>
        <w:t>Git</w:t>
      </w:r>
      <w:proofErr w:type="spellEnd"/>
      <w:r w:rsidRPr="004F52CA">
        <w:rPr>
          <w:sz w:val="32"/>
          <w:szCs w:val="32"/>
        </w:rPr>
        <w:t xml:space="preserve"> Repo </w:t>
      </w:r>
      <w:proofErr w:type="spellStart"/>
      <w:r w:rsidRPr="004F52CA">
        <w:rPr>
          <w:sz w:val="32"/>
          <w:szCs w:val="32"/>
        </w:rPr>
        <w:t>url</w:t>
      </w:r>
      <w:proofErr w:type="spellEnd"/>
      <w:r w:rsidRPr="004F52CA">
        <w:rPr>
          <w:sz w:val="32"/>
          <w:szCs w:val="32"/>
        </w:rPr>
        <w:t xml:space="preserve"> : </w:t>
      </w:r>
      <w:hyperlink r:id="rId13" w:history="1">
        <w:r w:rsidRPr="004F52CA">
          <w:rPr>
            <w:rStyle w:val="Hyperlink"/>
          </w:rPr>
          <w:t>https://github.com/ashokitschool/configuration_properties</w:t>
        </w:r>
      </w:hyperlink>
    </w:p>
    <w:p w14:paraId="4E6EBFFC" w14:textId="77777777" w:rsidR="00857420" w:rsidRPr="004F52CA" w:rsidRDefault="00857420" w:rsidP="00857420">
      <w:pPr>
        <w:rPr>
          <w:sz w:val="32"/>
          <w:szCs w:val="32"/>
        </w:rPr>
      </w:pPr>
      <w:r w:rsidRPr="004F52CA">
        <w:rPr>
          <w:sz w:val="32"/>
          <w:szCs w:val="32"/>
        </w:rPr>
        <w:t xml:space="preserve">Note: -1) in actual </w:t>
      </w:r>
      <w:proofErr w:type="spellStart"/>
      <w:r w:rsidRPr="004F52CA">
        <w:rPr>
          <w:sz w:val="32"/>
          <w:szCs w:val="32"/>
        </w:rPr>
        <w:t>application.yml</w:t>
      </w:r>
      <w:proofErr w:type="spellEnd"/>
      <w:r w:rsidRPr="004F52CA">
        <w:rPr>
          <w:sz w:val="32"/>
          <w:szCs w:val="32"/>
        </w:rPr>
        <w:t xml:space="preserve"> file in 2 APIs , the name of ‘spring.application.name ‘ must be as same ‘name of </w:t>
      </w:r>
      <w:proofErr w:type="spellStart"/>
      <w:r w:rsidRPr="004F52CA">
        <w:rPr>
          <w:sz w:val="32"/>
          <w:szCs w:val="32"/>
        </w:rPr>
        <w:t>yml</w:t>
      </w:r>
      <w:proofErr w:type="spellEnd"/>
      <w:r w:rsidRPr="004F52CA">
        <w:rPr>
          <w:sz w:val="32"/>
          <w:szCs w:val="32"/>
        </w:rPr>
        <w:t xml:space="preserve"> files uploaded in git repository’</w:t>
      </w:r>
    </w:p>
    <w:p w14:paraId="09C80EB3" w14:textId="77777777" w:rsidR="00857420" w:rsidRPr="004F52CA" w:rsidRDefault="00857420" w:rsidP="00857420">
      <w:pPr>
        <w:rPr>
          <w:sz w:val="32"/>
          <w:szCs w:val="32"/>
        </w:rPr>
      </w:pPr>
      <w:r w:rsidRPr="004F52CA">
        <w:rPr>
          <w:sz w:val="32"/>
          <w:szCs w:val="32"/>
        </w:rPr>
        <w:t xml:space="preserve">Note-2)some configuration of 2 </w:t>
      </w:r>
      <w:proofErr w:type="spellStart"/>
      <w:r w:rsidRPr="004F52CA">
        <w:rPr>
          <w:sz w:val="32"/>
          <w:szCs w:val="32"/>
        </w:rPr>
        <w:t>yml</w:t>
      </w:r>
      <w:proofErr w:type="spellEnd"/>
      <w:r w:rsidRPr="004F52CA">
        <w:rPr>
          <w:sz w:val="32"/>
          <w:szCs w:val="32"/>
        </w:rPr>
        <w:t xml:space="preserve"> files is present in ‘</w:t>
      </w:r>
      <w:proofErr w:type="spellStart"/>
      <w:r w:rsidRPr="004F52CA">
        <w:rPr>
          <w:sz w:val="32"/>
          <w:szCs w:val="32"/>
        </w:rPr>
        <w:t>yml</w:t>
      </w:r>
      <w:proofErr w:type="spellEnd"/>
      <w:r w:rsidRPr="004F52CA">
        <w:rPr>
          <w:sz w:val="32"/>
          <w:szCs w:val="32"/>
        </w:rPr>
        <w:t xml:space="preserve"> files present in git repository’ and some configuration will be present in ‘actual </w:t>
      </w:r>
      <w:proofErr w:type="spellStart"/>
      <w:r w:rsidRPr="004F52CA">
        <w:rPr>
          <w:sz w:val="32"/>
          <w:szCs w:val="32"/>
        </w:rPr>
        <w:t>application.yml</w:t>
      </w:r>
      <w:proofErr w:type="spellEnd"/>
      <w:r w:rsidRPr="004F52CA">
        <w:rPr>
          <w:sz w:val="32"/>
          <w:szCs w:val="32"/>
        </w:rPr>
        <w:t xml:space="preserve"> files of 2 APIs’</w:t>
      </w:r>
    </w:p>
    <w:p w14:paraId="5AE8AEEF" w14:textId="77777777" w:rsidR="00857420" w:rsidRPr="004F52CA" w:rsidRDefault="00857420" w:rsidP="00857420">
      <w:pPr>
        <w:rPr>
          <w:sz w:val="32"/>
          <w:szCs w:val="32"/>
        </w:rPr>
      </w:pPr>
      <w:r w:rsidRPr="004F52CA">
        <w:rPr>
          <w:sz w:val="32"/>
          <w:szCs w:val="32"/>
        </w:rPr>
        <w:t xml:space="preserve">Note3) 2 APIs have some configuration in 2 </w:t>
      </w:r>
      <w:proofErr w:type="spellStart"/>
      <w:r w:rsidRPr="004F52CA">
        <w:rPr>
          <w:sz w:val="32"/>
          <w:szCs w:val="32"/>
        </w:rPr>
        <w:t>application.yml</w:t>
      </w:r>
      <w:proofErr w:type="spellEnd"/>
      <w:r w:rsidRPr="004F52CA">
        <w:rPr>
          <w:sz w:val="32"/>
          <w:szCs w:val="32"/>
        </w:rPr>
        <w:t xml:space="preserve"> and for remaining configuration , they will contact </w:t>
      </w:r>
      <w:proofErr w:type="spellStart"/>
      <w:r w:rsidRPr="004F52CA">
        <w:rPr>
          <w:sz w:val="32"/>
          <w:szCs w:val="32"/>
        </w:rPr>
        <w:t>configServer</w:t>
      </w:r>
      <w:proofErr w:type="spellEnd"/>
      <w:r w:rsidRPr="004F52CA">
        <w:rPr>
          <w:sz w:val="32"/>
          <w:szCs w:val="32"/>
        </w:rPr>
        <w:t xml:space="preserve"> to </w:t>
      </w:r>
      <w:proofErr w:type="spellStart"/>
      <w:r w:rsidRPr="004F52CA">
        <w:rPr>
          <w:sz w:val="32"/>
          <w:szCs w:val="32"/>
        </w:rPr>
        <w:t>retrive</w:t>
      </w:r>
      <w:proofErr w:type="spellEnd"/>
      <w:r w:rsidRPr="004F52CA">
        <w:rPr>
          <w:sz w:val="32"/>
          <w:szCs w:val="32"/>
        </w:rPr>
        <w:t xml:space="preserve">  data(</w:t>
      </w:r>
      <w:proofErr w:type="spellStart"/>
      <w:r w:rsidRPr="004F52CA">
        <w:rPr>
          <w:sz w:val="32"/>
          <w:szCs w:val="32"/>
        </w:rPr>
        <w:t>msg</w:t>
      </w:r>
      <w:proofErr w:type="spellEnd"/>
      <w:r w:rsidRPr="004F52CA">
        <w:rPr>
          <w:sz w:val="32"/>
          <w:szCs w:val="32"/>
        </w:rPr>
        <w:t xml:space="preserve"> key data) from </w:t>
      </w:r>
      <w:proofErr w:type="spellStart"/>
      <w:r w:rsidRPr="004F52CA">
        <w:rPr>
          <w:sz w:val="32"/>
          <w:szCs w:val="32"/>
        </w:rPr>
        <w:t>configserver</w:t>
      </w:r>
      <w:proofErr w:type="spellEnd"/>
      <w:r w:rsidRPr="004F52CA">
        <w:rPr>
          <w:sz w:val="32"/>
          <w:szCs w:val="32"/>
        </w:rPr>
        <w:t xml:space="preserve"> by using </w:t>
      </w:r>
      <w:proofErr w:type="spellStart"/>
      <w:r w:rsidRPr="004F52CA">
        <w:rPr>
          <w:sz w:val="32"/>
          <w:szCs w:val="32"/>
        </w:rPr>
        <w:t>url</w:t>
      </w:r>
      <w:proofErr w:type="spellEnd"/>
      <w:r w:rsidRPr="004F52CA">
        <w:rPr>
          <w:sz w:val="32"/>
          <w:szCs w:val="32"/>
        </w:rPr>
        <w:t xml:space="preserve">  </w:t>
      </w:r>
      <w:proofErr w:type="spellStart"/>
      <w:r w:rsidRPr="004F52CA">
        <w:rPr>
          <w:color w:val="0070C0"/>
          <w:sz w:val="32"/>
          <w:szCs w:val="32"/>
          <w:u w:val="single"/>
        </w:rPr>
        <w:t>optional:configserver:http</w:t>
      </w:r>
      <w:proofErr w:type="spellEnd"/>
      <w:r w:rsidRPr="004F52CA">
        <w:rPr>
          <w:color w:val="0070C0"/>
          <w:sz w:val="32"/>
          <w:szCs w:val="32"/>
          <w:u w:val="single"/>
        </w:rPr>
        <w:t>://localhost:8080</w:t>
      </w:r>
    </w:p>
    <w:p w14:paraId="2B8BF2B9" w14:textId="77777777" w:rsidR="00857420" w:rsidRPr="004F52CA" w:rsidRDefault="00857420" w:rsidP="00857420">
      <w:pPr>
        <w:rPr>
          <w:sz w:val="32"/>
          <w:szCs w:val="32"/>
        </w:rPr>
      </w:pPr>
      <w:r w:rsidRPr="004F52CA">
        <w:rPr>
          <w:sz w:val="32"/>
          <w:szCs w:val="32"/>
        </w:rPr>
        <w:t xml:space="preserve">  And for this data(</w:t>
      </w:r>
      <w:proofErr w:type="spellStart"/>
      <w:r w:rsidRPr="004F52CA">
        <w:rPr>
          <w:sz w:val="32"/>
          <w:szCs w:val="32"/>
        </w:rPr>
        <w:t>msg</w:t>
      </w:r>
      <w:proofErr w:type="spellEnd"/>
      <w:r w:rsidRPr="004F52CA">
        <w:rPr>
          <w:sz w:val="32"/>
          <w:szCs w:val="32"/>
        </w:rPr>
        <w:t xml:space="preserve"> key data) , </w:t>
      </w:r>
      <w:proofErr w:type="spellStart"/>
      <w:r w:rsidRPr="004F52CA">
        <w:rPr>
          <w:sz w:val="32"/>
          <w:szCs w:val="32"/>
        </w:rPr>
        <w:t>configServer</w:t>
      </w:r>
      <w:proofErr w:type="spellEnd"/>
      <w:r w:rsidRPr="004F52CA">
        <w:rPr>
          <w:sz w:val="32"/>
          <w:szCs w:val="32"/>
        </w:rPr>
        <w:t xml:space="preserve"> will contact </w:t>
      </w:r>
      <w:proofErr w:type="spellStart"/>
      <w:r w:rsidRPr="004F52CA">
        <w:rPr>
          <w:sz w:val="32"/>
          <w:szCs w:val="32"/>
        </w:rPr>
        <w:t>gitRepository</w:t>
      </w:r>
      <w:proofErr w:type="spellEnd"/>
      <w:r w:rsidRPr="004F52CA">
        <w:rPr>
          <w:sz w:val="32"/>
          <w:szCs w:val="32"/>
        </w:rPr>
        <w:t xml:space="preserve"> to </w:t>
      </w:r>
      <w:proofErr w:type="spellStart"/>
      <w:r w:rsidRPr="004F52CA">
        <w:rPr>
          <w:sz w:val="32"/>
          <w:szCs w:val="32"/>
        </w:rPr>
        <w:t>retrive</w:t>
      </w:r>
      <w:proofErr w:type="spellEnd"/>
      <w:r w:rsidRPr="004F52CA">
        <w:rPr>
          <w:sz w:val="32"/>
          <w:szCs w:val="32"/>
        </w:rPr>
        <w:t xml:space="preserve"> the  data(</w:t>
      </w:r>
      <w:proofErr w:type="spellStart"/>
      <w:r w:rsidRPr="004F52CA">
        <w:rPr>
          <w:sz w:val="32"/>
          <w:szCs w:val="32"/>
        </w:rPr>
        <w:t>msg</w:t>
      </w:r>
      <w:proofErr w:type="spellEnd"/>
      <w:r w:rsidRPr="004F52CA">
        <w:rPr>
          <w:sz w:val="32"/>
          <w:szCs w:val="32"/>
        </w:rPr>
        <w:t xml:space="preserve"> key data)  from  </w:t>
      </w:r>
      <w:proofErr w:type="spellStart"/>
      <w:r w:rsidRPr="004F52CA">
        <w:rPr>
          <w:sz w:val="32"/>
          <w:szCs w:val="32"/>
        </w:rPr>
        <w:t>gitRepository</w:t>
      </w:r>
      <w:proofErr w:type="spellEnd"/>
      <w:r w:rsidRPr="004F52CA">
        <w:rPr>
          <w:sz w:val="32"/>
          <w:szCs w:val="32"/>
        </w:rPr>
        <w:t xml:space="preserve"> by using </w:t>
      </w:r>
      <w:proofErr w:type="spellStart"/>
      <w:r w:rsidRPr="004F52CA">
        <w:rPr>
          <w:sz w:val="32"/>
          <w:szCs w:val="32"/>
        </w:rPr>
        <w:t>url</w:t>
      </w:r>
      <w:proofErr w:type="spellEnd"/>
      <w:r w:rsidRPr="004F52CA">
        <w:rPr>
          <w:sz w:val="32"/>
          <w:szCs w:val="32"/>
        </w:rPr>
        <w:t xml:space="preserve"> </w:t>
      </w:r>
    </w:p>
    <w:p w14:paraId="32EB6C43" w14:textId="77777777" w:rsidR="00857420" w:rsidRPr="004F52CA" w:rsidRDefault="00857420" w:rsidP="00857420">
      <w:pPr>
        <w:rPr>
          <w:sz w:val="32"/>
          <w:szCs w:val="32"/>
        </w:rPr>
      </w:pPr>
      <w:hyperlink r:id="rId14" w:history="1">
        <w:r w:rsidRPr="004F52CA">
          <w:rPr>
            <w:rStyle w:val="Hyperlink"/>
          </w:rPr>
          <w:t>https://github.com/ashokitschool/configuration_properties</w:t>
        </w:r>
      </w:hyperlink>
    </w:p>
    <w:p w14:paraId="0CA52401" w14:textId="77777777" w:rsidR="00857420" w:rsidRPr="004F52CA" w:rsidRDefault="00857420" w:rsidP="00857420">
      <w:pPr>
        <w:rPr>
          <w:sz w:val="32"/>
          <w:szCs w:val="32"/>
        </w:rPr>
      </w:pPr>
    </w:p>
    <w:p w14:paraId="3662EFCA" w14:textId="77777777" w:rsidR="00857420" w:rsidRPr="004F52CA" w:rsidRDefault="00857420" w:rsidP="00857420">
      <w:pPr>
        <w:rPr>
          <w:sz w:val="32"/>
          <w:szCs w:val="32"/>
        </w:rPr>
      </w:pPr>
      <w:r w:rsidRPr="004F52CA">
        <w:rPr>
          <w:sz w:val="32"/>
          <w:szCs w:val="32"/>
        </w:rPr>
        <w:t>---</w:t>
      </w:r>
      <w:proofErr w:type="spellStart"/>
      <w:r w:rsidRPr="004F52CA">
        <w:rPr>
          <w:sz w:val="32"/>
          <w:szCs w:val="32"/>
        </w:rPr>
        <w:t>yml</w:t>
      </w:r>
      <w:proofErr w:type="spellEnd"/>
      <w:r w:rsidRPr="004F52CA">
        <w:rPr>
          <w:sz w:val="32"/>
          <w:szCs w:val="32"/>
        </w:rPr>
        <w:t xml:space="preserve"> file  of greet API in git </w:t>
      </w:r>
      <w:proofErr w:type="spellStart"/>
      <w:r w:rsidRPr="004F52CA">
        <w:rPr>
          <w:sz w:val="32"/>
          <w:szCs w:val="32"/>
        </w:rPr>
        <w:t>repoistory</w:t>
      </w:r>
      <w:proofErr w:type="spellEnd"/>
    </w:p>
    <w:p w14:paraId="0C95DF6B" w14:textId="77777777" w:rsidR="00857420" w:rsidRPr="004F52CA" w:rsidRDefault="00857420" w:rsidP="00857420">
      <w:pPr>
        <w:rPr>
          <w:sz w:val="32"/>
          <w:szCs w:val="32"/>
        </w:rPr>
      </w:pPr>
      <w:proofErr w:type="spellStart"/>
      <w:r w:rsidRPr="004F52CA">
        <w:rPr>
          <w:sz w:val="32"/>
          <w:szCs w:val="32"/>
        </w:rPr>
        <w:t>msg</w:t>
      </w:r>
      <w:proofErr w:type="spellEnd"/>
      <w:r w:rsidRPr="004F52CA">
        <w:rPr>
          <w:sz w:val="32"/>
          <w:szCs w:val="32"/>
        </w:rPr>
        <w:t>: Good Morning.....</w:t>
      </w:r>
    </w:p>
    <w:p w14:paraId="6CA8C6D6" w14:textId="77777777" w:rsidR="00857420" w:rsidRPr="004F52CA" w:rsidRDefault="00857420" w:rsidP="00857420">
      <w:pPr>
        <w:rPr>
          <w:sz w:val="32"/>
          <w:szCs w:val="32"/>
        </w:rPr>
      </w:pPr>
      <w:r w:rsidRPr="004F52CA">
        <w:rPr>
          <w:sz w:val="32"/>
          <w:szCs w:val="32"/>
        </w:rPr>
        <w:t>---</w:t>
      </w:r>
      <w:proofErr w:type="spellStart"/>
      <w:r w:rsidRPr="004F52CA">
        <w:rPr>
          <w:sz w:val="32"/>
          <w:szCs w:val="32"/>
        </w:rPr>
        <w:t>yml</w:t>
      </w:r>
      <w:proofErr w:type="spellEnd"/>
      <w:r w:rsidRPr="004F52CA">
        <w:rPr>
          <w:sz w:val="32"/>
          <w:szCs w:val="32"/>
        </w:rPr>
        <w:t xml:space="preserve"> file  of welcome API in git </w:t>
      </w:r>
      <w:proofErr w:type="spellStart"/>
      <w:r w:rsidRPr="004F52CA">
        <w:rPr>
          <w:sz w:val="32"/>
          <w:szCs w:val="32"/>
        </w:rPr>
        <w:t>repoistory</w:t>
      </w:r>
      <w:proofErr w:type="spellEnd"/>
    </w:p>
    <w:p w14:paraId="21E0FE13" w14:textId="77777777" w:rsidR="00857420" w:rsidRPr="004F52CA" w:rsidRDefault="00857420" w:rsidP="00857420">
      <w:pPr>
        <w:rPr>
          <w:sz w:val="32"/>
          <w:szCs w:val="32"/>
        </w:rPr>
      </w:pPr>
      <w:proofErr w:type="spellStart"/>
      <w:r w:rsidRPr="004F52CA">
        <w:rPr>
          <w:sz w:val="32"/>
          <w:szCs w:val="32"/>
        </w:rPr>
        <w:t>msg</w:t>
      </w:r>
      <w:proofErr w:type="spellEnd"/>
      <w:r w:rsidRPr="004F52CA">
        <w:rPr>
          <w:sz w:val="32"/>
          <w:szCs w:val="32"/>
        </w:rPr>
        <w:t xml:space="preserve">: Welcome to Ashok IT (software training institute), </w:t>
      </w:r>
      <w:proofErr w:type="spellStart"/>
      <w:r w:rsidRPr="004F52CA">
        <w:rPr>
          <w:sz w:val="32"/>
          <w:szCs w:val="32"/>
        </w:rPr>
        <w:t>hyderabad</w:t>
      </w:r>
      <w:proofErr w:type="spellEnd"/>
      <w:r w:rsidRPr="004F52CA">
        <w:rPr>
          <w:sz w:val="32"/>
          <w:szCs w:val="32"/>
        </w:rPr>
        <w:t>.</w:t>
      </w:r>
    </w:p>
    <w:p w14:paraId="4F7FDBF8" w14:textId="77777777" w:rsidR="00857420" w:rsidRPr="004F52CA" w:rsidRDefault="00857420" w:rsidP="00857420">
      <w:pPr>
        <w:rPr>
          <w:sz w:val="32"/>
          <w:szCs w:val="32"/>
        </w:rPr>
      </w:pPr>
      <w:r w:rsidRPr="004F52CA">
        <w:rPr>
          <w:sz w:val="32"/>
          <w:szCs w:val="32"/>
        </w:rPr>
        <w:t>---</w:t>
      </w:r>
      <w:proofErr w:type="spellStart"/>
      <w:r w:rsidRPr="004F52CA">
        <w:rPr>
          <w:sz w:val="32"/>
          <w:szCs w:val="32"/>
        </w:rPr>
        <w:t>application.yml</w:t>
      </w:r>
      <w:proofErr w:type="spellEnd"/>
      <w:r w:rsidRPr="004F52CA">
        <w:rPr>
          <w:sz w:val="32"/>
          <w:szCs w:val="32"/>
        </w:rPr>
        <w:t xml:space="preserve"> of greet API</w:t>
      </w:r>
    </w:p>
    <w:p w14:paraId="7726945A" w14:textId="77777777" w:rsidR="00857420" w:rsidRPr="004F52CA" w:rsidRDefault="00857420" w:rsidP="00857420">
      <w:pPr>
        <w:rPr>
          <w:sz w:val="32"/>
          <w:szCs w:val="32"/>
        </w:rPr>
      </w:pPr>
      <w:r w:rsidRPr="004F52CA">
        <w:rPr>
          <w:sz w:val="32"/>
          <w:szCs w:val="32"/>
        </w:rPr>
        <w:t>spring:</w:t>
      </w:r>
    </w:p>
    <w:p w14:paraId="1E164A0B" w14:textId="77777777" w:rsidR="00857420" w:rsidRPr="004F52CA" w:rsidRDefault="00857420" w:rsidP="00857420">
      <w:pPr>
        <w:rPr>
          <w:sz w:val="32"/>
          <w:szCs w:val="32"/>
        </w:rPr>
      </w:pPr>
      <w:r w:rsidRPr="004F52CA">
        <w:rPr>
          <w:sz w:val="32"/>
          <w:szCs w:val="32"/>
        </w:rPr>
        <w:t xml:space="preserve">  application:</w:t>
      </w:r>
    </w:p>
    <w:p w14:paraId="58233986" w14:textId="77777777" w:rsidR="00857420" w:rsidRPr="004F52CA" w:rsidRDefault="00857420" w:rsidP="00857420">
      <w:pPr>
        <w:rPr>
          <w:sz w:val="32"/>
          <w:szCs w:val="32"/>
        </w:rPr>
      </w:pPr>
      <w:r w:rsidRPr="004F52CA">
        <w:rPr>
          <w:sz w:val="32"/>
          <w:szCs w:val="32"/>
        </w:rPr>
        <w:t xml:space="preserve">    name: greet</w:t>
      </w:r>
    </w:p>
    <w:p w14:paraId="5A62A5FD" w14:textId="77777777" w:rsidR="00857420" w:rsidRPr="004F52CA" w:rsidRDefault="00857420" w:rsidP="00857420">
      <w:pPr>
        <w:rPr>
          <w:sz w:val="32"/>
          <w:szCs w:val="32"/>
        </w:rPr>
      </w:pPr>
      <w:r w:rsidRPr="004F52CA">
        <w:rPr>
          <w:sz w:val="32"/>
          <w:szCs w:val="32"/>
        </w:rPr>
        <w:t xml:space="preserve">  config:</w:t>
      </w:r>
    </w:p>
    <w:p w14:paraId="1586D2B9" w14:textId="77777777" w:rsidR="00857420" w:rsidRPr="004F52CA" w:rsidRDefault="00857420" w:rsidP="00857420">
      <w:pPr>
        <w:rPr>
          <w:sz w:val="32"/>
          <w:szCs w:val="32"/>
        </w:rPr>
      </w:pPr>
      <w:r w:rsidRPr="004F52CA">
        <w:rPr>
          <w:sz w:val="32"/>
          <w:szCs w:val="32"/>
        </w:rPr>
        <w:t xml:space="preserve">    import: </w:t>
      </w:r>
      <w:proofErr w:type="spellStart"/>
      <w:r w:rsidRPr="004F52CA">
        <w:rPr>
          <w:sz w:val="32"/>
          <w:szCs w:val="32"/>
        </w:rPr>
        <w:t>optional:configserver:http</w:t>
      </w:r>
      <w:proofErr w:type="spellEnd"/>
      <w:r w:rsidRPr="004F52CA">
        <w:rPr>
          <w:sz w:val="32"/>
          <w:szCs w:val="32"/>
        </w:rPr>
        <w:t>://localhost:8080</w:t>
      </w:r>
    </w:p>
    <w:p w14:paraId="704EC7B0" w14:textId="77777777" w:rsidR="00857420" w:rsidRPr="004F52CA" w:rsidRDefault="00857420" w:rsidP="00857420">
      <w:pPr>
        <w:rPr>
          <w:sz w:val="32"/>
          <w:szCs w:val="32"/>
        </w:rPr>
      </w:pPr>
      <w:r w:rsidRPr="004F52CA">
        <w:rPr>
          <w:sz w:val="32"/>
          <w:szCs w:val="32"/>
        </w:rPr>
        <w:t>server:</w:t>
      </w:r>
    </w:p>
    <w:p w14:paraId="194FABE4" w14:textId="77777777" w:rsidR="00857420" w:rsidRPr="004F52CA" w:rsidRDefault="00857420" w:rsidP="00857420">
      <w:pPr>
        <w:rPr>
          <w:sz w:val="32"/>
          <w:szCs w:val="32"/>
        </w:rPr>
      </w:pPr>
      <w:r w:rsidRPr="004F52CA">
        <w:rPr>
          <w:sz w:val="32"/>
          <w:szCs w:val="32"/>
        </w:rPr>
        <w:t xml:space="preserve">  port: 9090</w:t>
      </w:r>
    </w:p>
    <w:p w14:paraId="20821489" w14:textId="77777777" w:rsidR="00857420" w:rsidRPr="004F52CA" w:rsidRDefault="00857420" w:rsidP="00857420">
      <w:pPr>
        <w:rPr>
          <w:b/>
          <w:bCs/>
          <w:sz w:val="32"/>
          <w:szCs w:val="32"/>
          <w:u w:val="single"/>
        </w:rPr>
      </w:pPr>
      <w:r w:rsidRPr="004F52CA">
        <w:rPr>
          <w:b/>
          <w:bCs/>
          <w:sz w:val="32"/>
          <w:szCs w:val="32"/>
          <w:u w:val="single"/>
        </w:rPr>
        <w:t>AND</w:t>
      </w:r>
    </w:p>
    <w:p w14:paraId="395A82EB" w14:textId="77777777" w:rsidR="00857420" w:rsidRPr="004F52CA" w:rsidRDefault="00857420" w:rsidP="00857420">
      <w:pPr>
        <w:rPr>
          <w:sz w:val="32"/>
          <w:szCs w:val="32"/>
        </w:rPr>
      </w:pPr>
      <w:r w:rsidRPr="004F52CA">
        <w:rPr>
          <w:sz w:val="32"/>
          <w:szCs w:val="32"/>
        </w:rPr>
        <w:t>----</w:t>
      </w:r>
      <w:proofErr w:type="spellStart"/>
      <w:r w:rsidRPr="004F52CA">
        <w:rPr>
          <w:sz w:val="32"/>
          <w:szCs w:val="32"/>
        </w:rPr>
        <w:t>application.yml</w:t>
      </w:r>
      <w:proofErr w:type="spellEnd"/>
      <w:r w:rsidRPr="004F52CA">
        <w:rPr>
          <w:sz w:val="32"/>
          <w:szCs w:val="32"/>
        </w:rPr>
        <w:t xml:space="preserve"> of welcome API</w:t>
      </w:r>
    </w:p>
    <w:p w14:paraId="605D3F38" w14:textId="77777777" w:rsidR="00857420" w:rsidRPr="004F52CA" w:rsidRDefault="00857420" w:rsidP="00857420">
      <w:pPr>
        <w:rPr>
          <w:b/>
          <w:bCs/>
          <w:sz w:val="32"/>
          <w:szCs w:val="32"/>
          <w:u w:val="single"/>
        </w:rPr>
      </w:pPr>
    </w:p>
    <w:p w14:paraId="744F3CFA" w14:textId="77777777" w:rsidR="00857420" w:rsidRPr="004F52CA" w:rsidRDefault="00857420" w:rsidP="00857420">
      <w:pPr>
        <w:rPr>
          <w:sz w:val="32"/>
          <w:szCs w:val="32"/>
        </w:rPr>
      </w:pPr>
      <w:r w:rsidRPr="004F52CA">
        <w:rPr>
          <w:sz w:val="32"/>
          <w:szCs w:val="32"/>
        </w:rPr>
        <w:t>spring:</w:t>
      </w:r>
    </w:p>
    <w:p w14:paraId="1EE349C5" w14:textId="77777777" w:rsidR="00857420" w:rsidRPr="004F52CA" w:rsidRDefault="00857420" w:rsidP="00857420">
      <w:pPr>
        <w:rPr>
          <w:sz w:val="32"/>
          <w:szCs w:val="32"/>
        </w:rPr>
      </w:pPr>
      <w:r w:rsidRPr="004F52CA">
        <w:rPr>
          <w:sz w:val="32"/>
          <w:szCs w:val="32"/>
        </w:rPr>
        <w:t xml:space="preserve">  application:</w:t>
      </w:r>
    </w:p>
    <w:p w14:paraId="1091C34A" w14:textId="77777777" w:rsidR="00857420" w:rsidRPr="004F52CA" w:rsidRDefault="00857420" w:rsidP="00857420">
      <w:pPr>
        <w:rPr>
          <w:sz w:val="32"/>
          <w:szCs w:val="32"/>
        </w:rPr>
      </w:pPr>
      <w:r w:rsidRPr="004F52CA">
        <w:rPr>
          <w:sz w:val="32"/>
          <w:szCs w:val="32"/>
        </w:rPr>
        <w:t xml:space="preserve">    name: welcome</w:t>
      </w:r>
    </w:p>
    <w:p w14:paraId="42FDB49E" w14:textId="77777777" w:rsidR="00857420" w:rsidRPr="004F52CA" w:rsidRDefault="00857420" w:rsidP="00857420">
      <w:pPr>
        <w:rPr>
          <w:sz w:val="32"/>
          <w:szCs w:val="32"/>
        </w:rPr>
      </w:pPr>
      <w:r w:rsidRPr="004F52CA">
        <w:rPr>
          <w:sz w:val="32"/>
          <w:szCs w:val="32"/>
        </w:rPr>
        <w:t xml:space="preserve">  config:</w:t>
      </w:r>
    </w:p>
    <w:p w14:paraId="1A06D6DC" w14:textId="77777777" w:rsidR="00857420" w:rsidRPr="004F52CA" w:rsidRDefault="00857420" w:rsidP="00857420">
      <w:pPr>
        <w:rPr>
          <w:sz w:val="32"/>
          <w:szCs w:val="32"/>
        </w:rPr>
      </w:pPr>
      <w:r w:rsidRPr="004F52CA">
        <w:rPr>
          <w:sz w:val="32"/>
          <w:szCs w:val="32"/>
        </w:rPr>
        <w:t xml:space="preserve">    import: </w:t>
      </w:r>
      <w:proofErr w:type="spellStart"/>
      <w:r w:rsidRPr="004F52CA">
        <w:rPr>
          <w:sz w:val="32"/>
          <w:szCs w:val="32"/>
        </w:rPr>
        <w:t>optional:configserver:http</w:t>
      </w:r>
      <w:proofErr w:type="spellEnd"/>
      <w:r w:rsidRPr="004F52CA">
        <w:rPr>
          <w:sz w:val="32"/>
          <w:szCs w:val="32"/>
        </w:rPr>
        <w:t>://localhost:8080</w:t>
      </w:r>
    </w:p>
    <w:p w14:paraId="136D7803" w14:textId="77777777" w:rsidR="00857420" w:rsidRPr="004F52CA" w:rsidRDefault="00857420" w:rsidP="00857420">
      <w:pPr>
        <w:rPr>
          <w:sz w:val="32"/>
          <w:szCs w:val="32"/>
        </w:rPr>
      </w:pPr>
      <w:r w:rsidRPr="004F52CA">
        <w:rPr>
          <w:sz w:val="32"/>
          <w:szCs w:val="32"/>
        </w:rPr>
        <w:t>server:</w:t>
      </w:r>
    </w:p>
    <w:p w14:paraId="69A1C681" w14:textId="77777777" w:rsidR="00857420" w:rsidRPr="004F52CA" w:rsidRDefault="00857420" w:rsidP="00857420">
      <w:pPr>
        <w:rPr>
          <w:sz w:val="32"/>
          <w:szCs w:val="32"/>
        </w:rPr>
      </w:pPr>
      <w:r w:rsidRPr="004F52CA">
        <w:rPr>
          <w:sz w:val="32"/>
          <w:szCs w:val="32"/>
        </w:rPr>
        <w:t xml:space="preserve">  port: 9091</w:t>
      </w:r>
    </w:p>
    <w:p w14:paraId="7E4944A3" w14:textId="77777777" w:rsidR="00857420" w:rsidRPr="004F52CA" w:rsidRDefault="00857420" w:rsidP="00857420">
      <w:pPr>
        <w:rPr>
          <w:sz w:val="32"/>
          <w:szCs w:val="32"/>
        </w:rPr>
      </w:pPr>
      <w:r w:rsidRPr="004F52CA">
        <w:rPr>
          <w:b/>
          <w:bCs/>
          <w:sz w:val="32"/>
          <w:szCs w:val="32"/>
        </w:rPr>
        <w:lastRenderedPageBreak/>
        <w:t>step2)</w:t>
      </w:r>
      <w:r w:rsidRPr="004F52CA">
        <w:rPr>
          <w:sz w:val="32"/>
          <w:szCs w:val="32"/>
        </w:rPr>
        <w:t xml:space="preserve"> create config server application microservice_configServer.java</w:t>
      </w:r>
    </w:p>
    <w:p w14:paraId="5BDB1221" w14:textId="77777777" w:rsidR="00857420" w:rsidRPr="004F52CA" w:rsidRDefault="00857420" w:rsidP="00857420">
      <w:pPr>
        <w:rPr>
          <w:sz w:val="32"/>
          <w:szCs w:val="32"/>
        </w:rPr>
      </w:pPr>
      <w:r w:rsidRPr="004F52CA">
        <w:rPr>
          <w:sz w:val="32"/>
          <w:szCs w:val="32"/>
        </w:rPr>
        <w:t xml:space="preserve">A)  add below dependencies </w:t>
      </w:r>
    </w:p>
    <w:p w14:paraId="7E5371FF" w14:textId="77777777" w:rsidR="00857420" w:rsidRPr="004F52CA" w:rsidRDefault="00857420" w:rsidP="00857420">
      <w:pPr>
        <w:rPr>
          <w:sz w:val="32"/>
          <w:szCs w:val="32"/>
        </w:rPr>
      </w:pPr>
      <w:r w:rsidRPr="004F52CA">
        <w:rPr>
          <w:sz w:val="32"/>
          <w:szCs w:val="32"/>
        </w:rPr>
        <w:t xml:space="preserve">- config server </w:t>
      </w:r>
    </w:p>
    <w:p w14:paraId="6249470F" w14:textId="77777777" w:rsidR="00857420" w:rsidRPr="004F52CA" w:rsidRDefault="00857420" w:rsidP="00857420">
      <w:pPr>
        <w:rPr>
          <w:sz w:val="32"/>
          <w:szCs w:val="32"/>
        </w:rPr>
      </w:pPr>
      <w:r w:rsidRPr="004F52CA">
        <w:rPr>
          <w:sz w:val="32"/>
          <w:szCs w:val="32"/>
        </w:rPr>
        <w:t xml:space="preserve">-spring dev tools </w:t>
      </w:r>
    </w:p>
    <w:p w14:paraId="3037FB5E" w14:textId="77777777" w:rsidR="00857420" w:rsidRPr="004F52CA" w:rsidRDefault="00857420" w:rsidP="00857420">
      <w:pPr>
        <w:rPr>
          <w:sz w:val="32"/>
          <w:szCs w:val="32"/>
        </w:rPr>
      </w:pPr>
      <w:r w:rsidRPr="004F52CA">
        <w:rPr>
          <w:sz w:val="32"/>
          <w:szCs w:val="32"/>
        </w:rPr>
        <w:t>B) Write @EnableConfigServer annotation at boot start class</w:t>
      </w:r>
    </w:p>
    <w:p w14:paraId="6EB314B8" w14:textId="77777777" w:rsidR="00857420" w:rsidRPr="004F52CA" w:rsidRDefault="00857420" w:rsidP="00857420">
      <w:pPr>
        <w:rPr>
          <w:sz w:val="32"/>
          <w:szCs w:val="32"/>
        </w:rPr>
      </w:pPr>
      <w:r w:rsidRPr="004F52CA">
        <w:rPr>
          <w:sz w:val="32"/>
          <w:szCs w:val="32"/>
        </w:rPr>
        <w:t xml:space="preserve">C) pass </w:t>
      </w:r>
      <w:proofErr w:type="spellStart"/>
      <w:r w:rsidRPr="004F52CA">
        <w:rPr>
          <w:sz w:val="32"/>
          <w:szCs w:val="32"/>
        </w:rPr>
        <w:t>url</w:t>
      </w:r>
      <w:proofErr w:type="spellEnd"/>
      <w:r w:rsidRPr="004F52CA">
        <w:rPr>
          <w:sz w:val="32"/>
          <w:szCs w:val="32"/>
        </w:rPr>
        <w:t xml:space="preserve"> of ‘git repository of </w:t>
      </w:r>
      <w:proofErr w:type="spellStart"/>
      <w:r w:rsidRPr="004F52CA">
        <w:rPr>
          <w:sz w:val="32"/>
          <w:szCs w:val="32"/>
        </w:rPr>
        <w:t>yml</w:t>
      </w:r>
      <w:proofErr w:type="spellEnd"/>
      <w:r w:rsidRPr="004F52CA">
        <w:rPr>
          <w:sz w:val="32"/>
          <w:szCs w:val="32"/>
        </w:rPr>
        <w:t xml:space="preserve"> files’ in </w:t>
      </w:r>
      <w:proofErr w:type="spellStart"/>
      <w:r w:rsidRPr="004F52CA">
        <w:rPr>
          <w:sz w:val="32"/>
          <w:szCs w:val="32"/>
        </w:rPr>
        <w:t>application.yml</w:t>
      </w:r>
      <w:proofErr w:type="spellEnd"/>
      <w:r w:rsidRPr="004F52CA">
        <w:rPr>
          <w:sz w:val="32"/>
          <w:szCs w:val="32"/>
        </w:rPr>
        <w:t xml:space="preserve"> file of config server, so that config server can retrieve </w:t>
      </w:r>
      <w:proofErr w:type="spellStart"/>
      <w:r w:rsidRPr="004F52CA">
        <w:rPr>
          <w:sz w:val="32"/>
          <w:szCs w:val="32"/>
        </w:rPr>
        <w:t>yml</w:t>
      </w:r>
      <w:proofErr w:type="spellEnd"/>
      <w:r w:rsidRPr="004F52CA">
        <w:rPr>
          <w:sz w:val="32"/>
          <w:szCs w:val="32"/>
        </w:rPr>
        <w:t xml:space="preserve"> files from git Repository</w:t>
      </w:r>
    </w:p>
    <w:p w14:paraId="672ED34C" w14:textId="77777777" w:rsidR="00857420" w:rsidRPr="004F52CA" w:rsidRDefault="00857420" w:rsidP="00857420">
      <w:pPr>
        <w:rPr>
          <w:sz w:val="32"/>
          <w:szCs w:val="32"/>
        </w:rPr>
      </w:pPr>
    </w:p>
    <w:p w14:paraId="0A6CFF93" w14:textId="77777777" w:rsidR="00857420" w:rsidRPr="004F52CA" w:rsidRDefault="00857420" w:rsidP="00857420">
      <w:pPr>
        <w:rPr>
          <w:sz w:val="32"/>
          <w:szCs w:val="32"/>
        </w:rPr>
      </w:pPr>
    </w:p>
    <w:p w14:paraId="129572A3" w14:textId="77777777" w:rsidR="00857420" w:rsidRPr="004F52CA" w:rsidRDefault="00857420" w:rsidP="00857420">
      <w:pPr>
        <w:rPr>
          <w:sz w:val="32"/>
          <w:szCs w:val="32"/>
        </w:rPr>
      </w:pPr>
      <w:r w:rsidRPr="004F52CA">
        <w:rPr>
          <w:sz w:val="32"/>
          <w:szCs w:val="32"/>
        </w:rPr>
        <w:t>spring:</w:t>
      </w:r>
    </w:p>
    <w:p w14:paraId="0A5B8E97" w14:textId="77777777" w:rsidR="00857420" w:rsidRPr="004F52CA" w:rsidRDefault="00857420" w:rsidP="00857420">
      <w:pPr>
        <w:rPr>
          <w:sz w:val="32"/>
          <w:szCs w:val="32"/>
        </w:rPr>
      </w:pPr>
      <w:r w:rsidRPr="004F52CA">
        <w:rPr>
          <w:sz w:val="32"/>
          <w:szCs w:val="32"/>
        </w:rPr>
        <w:t xml:space="preserve">  cloud:</w:t>
      </w:r>
    </w:p>
    <w:p w14:paraId="7579F33F" w14:textId="77777777" w:rsidR="00857420" w:rsidRPr="004F52CA" w:rsidRDefault="00857420" w:rsidP="00857420">
      <w:pPr>
        <w:rPr>
          <w:sz w:val="32"/>
          <w:szCs w:val="32"/>
        </w:rPr>
      </w:pPr>
      <w:r w:rsidRPr="004F52CA">
        <w:rPr>
          <w:sz w:val="32"/>
          <w:szCs w:val="32"/>
        </w:rPr>
        <w:t xml:space="preserve">    config:</w:t>
      </w:r>
    </w:p>
    <w:p w14:paraId="6275A129" w14:textId="77777777" w:rsidR="00857420" w:rsidRPr="004F52CA" w:rsidRDefault="00857420" w:rsidP="00857420">
      <w:pPr>
        <w:rPr>
          <w:sz w:val="32"/>
          <w:szCs w:val="32"/>
        </w:rPr>
      </w:pPr>
      <w:r w:rsidRPr="004F52CA">
        <w:rPr>
          <w:sz w:val="32"/>
          <w:szCs w:val="32"/>
        </w:rPr>
        <w:t xml:space="preserve">      server:</w:t>
      </w:r>
    </w:p>
    <w:p w14:paraId="55B483AD" w14:textId="77777777" w:rsidR="00857420" w:rsidRPr="004F52CA" w:rsidRDefault="00857420" w:rsidP="00857420">
      <w:pPr>
        <w:rPr>
          <w:sz w:val="32"/>
          <w:szCs w:val="32"/>
        </w:rPr>
      </w:pPr>
      <w:r w:rsidRPr="004F52CA">
        <w:rPr>
          <w:sz w:val="32"/>
          <w:szCs w:val="32"/>
        </w:rPr>
        <w:t xml:space="preserve">        git:</w:t>
      </w:r>
    </w:p>
    <w:p w14:paraId="092C5F44" w14:textId="77777777" w:rsidR="00857420" w:rsidRPr="004F52CA" w:rsidRDefault="00857420" w:rsidP="00857420">
      <w:pPr>
        <w:rPr>
          <w:sz w:val="32"/>
          <w:szCs w:val="32"/>
        </w:rPr>
      </w:pPr>
      <w:r w:rsidRPr="004F52CA">
        <w:rPr>
          <w:sz w:val="32"/>
          <w:szCs w:val="32"/>
        </w:rPr>
        <w:t xml:space="preserve">          </w:t>
      </w:r>
      <w:proofErr w:type="spellStart"/>
      <w:r w:rsidRPr="004F52CA">
        <w:rPr>
          <w:sz w:val="32"/>
          <w:szCs w:val="32"/>
        </w:rPr>
        <w:t>uri</w:t>
      </w:r>
      <w:proofErr w:type="spellEnd"/>
      <w:r w:rsidRPr="004F52CA">
        <w:rPr>
          <w:sz w:val="32"/>
          <w:szCs w:val="32"/>
        </w:rPr>
        <w:t>: https://github.com/ashokitschool/configuration_properties</w:t>
      </w:r>
    </w:p>
    <w:p w14:paraId="064F57E6" w14:textId="77777777" w:rsidR="00857420" w:rsidRPr="004F52CA" w:rsidRDefault="00857420" w:rsidP="00857420">
      <w:pPr>
        <w:rPr>
          <w:sz w:val="32"/>
          <w:szCs w:val="32"/>
        </w:rPr>
      </w:pPr>
      <w:r w:rsidRPr="004F52CA">
        <w:rPr>
          <w:sz w:val="32"/>
          <w:szCs w:val="32"/>
        </w:rPr>
        <w:t xml:space="preserve">          clone-on-start: true</w:t>
      </w:r>
    </w:p>
    <w:p w14:paraId="2CEBBBC4" w14:textId="77777777" w:rsidR="00857420" w:rsidRPr="004F52CA" w:rsidRDefault="00857420" w:rsidP="00857420">
      <w:pPr>
        <w:rPr>
          <w:sz w:val="32"/>
          <w:szCs w:val="32"/>
        </w:rPr>
      </w:pPr>
      <w:r w:rsidRPr="004F52CA">
        <w:rPr>
          <w:sz w:val="32"/>
          <w:szCs w:val="32"/>
        </w:rPr>
        <w:t>management:</w:t>
      </w:r>
    </w:p>
    <w:p w14:paraId="6A8F244B" w14:textId="77777777" w:rsidR="00857420" w:rsidRPr="004F52CA" w:rsidRDefault="00857420" w:rsidP="00857420">
      <w:pPr>
        <w:rPr>
          <w:sz w:val="32"/>
          <w:szCs w:val="32"/>
        </w:rPr>
      </w:pPr>
      <w:r w:rsidRPr="004F52CA">
        <w:rPr>
          <w:sz w:val="32"/>
          <w:szCs w:val="32"/>
        </w:rPr>
        <w:t xml:space="preserve">  security:</w:t>
      </w:r>
    </w:p>
    <w:p w14:paraId="10704623" w14:textId="77777777" w:rsidR="00857420" w:rsidRPr="004F52CA" w:rsidRDefault="00857420" w:rsidP="00857420">
      <w:pPr>
        <w:rPr>
          <w:sz w:val="32"/>
          <w:szCs w:val="32"/>
        </w:rPr>
      </w:pPr>
      <w:r w:rsidRPr="004F52CA">
        <w:rPr>
          <w:sz w:val="32"/>
          <w:szCs w:val="32"/>
        </w:rPr>
        <w:t xml:space="preserve">    enabled: false</w:t>
      </w:r>
    </w:p>
    <w:p w14:paraId="3E3F6DFA" w14:textId="77777777" w:rsidR="00857420" w:rsidRPr="004F52CA" w:rsidRDefault="00857420" w:rsidP="00857420">
      <w:pPr>
        <w:rPr>
          <w:sz w:val="32"/>
          <w:szCs w:val="32"/>
        </w:rPr>
      </w:pPr>
      <w:r w:rsidRPr="004F52CA">
        <w:rPr>
          <w:b/>
          <w:bCs/>
          <w:sz w:val="32"/>
          <w:szCs w:val="32"/>
        </w:rPr>
        <w:t>Step3)</w:t>
      </w:r>
      <w:r w:rsidRPr="004F52CA">
        <w:rPr>
          <w:sz w:val="32"/>
          <w:szCs w:val="32"/>
        </w:rPr>
        <w:t xml:space="preserve"> create 2 config client application (2 APIs ) microservice_config_client_greet.java and microservice_Config_client_welcome.java </w:t>
      </w:r>
    </w:p>
    <w:p w14:paraId="226AF1AE" w14:textId="77777777" w:rsidR="00857420" w:rsidRPr="004F52CA" w:rsidRDefault="00857420" w:rsidP="00857420">
      <w:pPr>
        <w:rPr>
          <w:sz w:val="32"/>
          <w:szCs w:val="32"/>
        </w:rPr>
      </w:pPr>
      <w:r w:rsidRPr="004F52CA">
        <w:rPr>
          <w:sz w:val="32"/>
          <w:szCs w:val="32"/>
        </w:rPr>
        <w:t xml:space="preserve">A) add below dependencies </w:t>
      </w:r>
    </w:p>
    <w:p w14:paraId="7BC65C3A" w14:textId="77777777" w:rsidR="00857420" w:rsidRPr="004F52CA" w:rsidRDefault="00857420" w:rsidP="00857420">
      <w:pPr>
        <w:rPr>
          <w:sz w:val="32"/>
          <w:szCs w:val="32"/>
        </w:rPr>
      </w:pPr>
      <w:r w:rsidRPr="004F52CA">
        <w:rPr>
          <w:sz w:val="32"/>
          <w:szCs w:val="32"/>
        </w:rPr>
        <w:lastRenderedPageBreak/>
        <w:t>-spring web</w:t>
      </w:r>
    </w:p>
    <w:p w14:paraId="03CD09DF" w14:textId="77777777" w:rsidR="00857420" w:rsidRPr="004F52CA" w:rsidRDefault="00857420" w:rsidP="00857420">
      <w:pPr>
        <w:rPr>
          <w:sz w:val="32"/>
          <w:szCs w:val="32"/>
        </w:rPr>
      </w:pPr>
      <w:r w:rsidRPr="004F52CA">
        <w:rPr>
          <w:sz w:val="32"/>
          <w:szCs w:val="32"/>
        </w:rPr>
        <w:t>- config client</w:t>
      </w:r>
    </w:p>
    <w:p w14:paraId="6C005998" w14:textId="77777777" w:rsidR="00857420" w:rsidRPr="004F52CA" w:rsidRDefault="00857420" w:rsidP="00857420">
      <w:pPr>
        <w:rPr>
          <w:sz w:val="32"/>
          <w:szCs w:val="32"/>
        </w:rPr>
      </w:pPr>
      <w:r w:rsidRPr="004F52CA">
        <w:rPr>
          <w:sz w:val="32"/>
          <w:szCs w:val="32"/>
        </w:rPr>
        <w:t>-spring dev tools</w:t>
      </w:r>
    </w:p>
    <w:p w14:paraId="647A1527" w14:textId="77777777" w:rsidR="00857420" w:rsidRPr="004F52CA" w:rsidRDefault="00857420" w:rsidP="00857420">
      <w:pPr>
        <w:rPr>
          <w:sz w:val="32"/>
          <w:szCs w:val="32"/>
        </w:rPr>
      </w:pPr>
      <w:r w:rsidRPr="004F52CA">
        <w:rPr>
          <w:sz w:val="32"/>
          <w:szCs w:val="32"/>
        </w:rPr>
        <w:t>B) no need to add any annotations in start class</w:t>
      </w:r>
    </w:p>
    <w:p w14:paraId="3A8A599A" w14:textId="77777777" w:rsidR="00857420" w:rsidRPr="004F52CA" w:rsidRDefault="00857420" w:rsidP="00857420">
      <w:pPr>
        <w:rPr>
          <w:sz w:val="32"/>
          <w:szCs w:val="32"/>
        </w:rPr>
      </w:pPr>
      <w:r w:rsidRPr="004F52CA">
        <w:rPr>
          <w:sz w:val="32"/>
          <w:szCs w:val="32"/>
        </w:rPr>
        <w:t xml:space="preserve">C) now inside </w:t>
      </w:r>
      <w:proofErr w:type="spellStart"/>
      <w:r w:rsidRPr="004F52CA">
        <w:rPr>
          <w:sz w:val="32"/>
          <w:szCs w:val="32"/>
        </w:rPr>
        <w:t>application.yml</w:t>
      </w:r>
      <w:proofErr w:type="spellEnd"/>
      <w:r w:rsidRPr="004F52CA">
        <w:rPr>
          <w:sz w:val="32"/>
          <w:szCs w:val="32"/>
        </w:rPr>
        <w:t xml:space="preserve"> of 2 APIs , we will write some configuration of 2 APIs and some configuration of 2 APIs will be present in config Server( as </w:t>
      </w:r>
      <w:proofErr w:type="spellStart"/>
      <w:r w:rsidRPr="004F52CA">
        <w:rPr>
          <w:sz w:val="32"/>
          <w:szCs w:val="32"/>
        </w:rPr>
        <w:t>ConfigServer</w:t>
      </w:r>
      <w:proofErr w:type="spellEnd"/>
      <w:r w:rsidRPr="004F52CA">
        <w:rPr>
          <w:sz w:val="32"/>
          <w:szCs w:val="32"/>
        </w:rPr>
        <w:t xml:space="preserve"> has </w:t>
      </w:r>
      <w:proofErr w:type="spellStart"/>
      <w:r w:rsidRPr="004F52CA">
        <w:rPr>
          <w:sz w:val="32"/>
          <w:szCs w:val="32"/>
        </w:rPr>
        <w:t>url</w:t>
      </w:r>
      <w:proofErr w:type="spellEnd"/>
      <w:r w:rsidRPr="004F52CA">
        <w:rPr>
          <w:sz w:val="32"/>
          <w:szCs w:val="32"/>
        </w:rPr>
        <w:t xml:space="preserve"> of git Repository of 2 </w:t>
      </w:r>
      <w:proofErr w:type="spellStart"/>
      <w:r w:rsidRPr="004F52CA">
        <w:rPr>
          <w:sz w:val="32"/>
          <w:szCs w:val="32"/>
        </w:rPr>
        <w:t>yml</w:t>
      </w:r>
      <w:proofErr w:type="spellEnd"/>
      <w:r w:rsidRPr="004F52CA">
        <w:rPr>
          <w:sz w:val="32"/>
          <w:szCs w:val="32"/>
        </w:rPr>
        <w:t xml:space="preserve"> files) pass </w:t>
      </w:r>
      <w:proofErr w:type="spellStart"/>
      <w:r w:rsidRPr="004F52CA">
        <w:rPr>
          <w:sz w:val="32"/>
          <w:szCs w:val="32"/>
        </w:rPr>
        <w:t>ConfigServer</w:t>
      </w:r>
      <w:proofErr w:type="spellEnd"/>
      <w:r w:rsidRPr="004F52CA">
        <w:rPr>
          <w:sz w:val="32"/>
          <w:szCs w:val="32"/>
        </w:rPr>
        <w:t xml:space="preserve"> </w:t>
      </w:r>
      <w:proofErr w:type="spellStart"/>
      <w:r w:rsidRPr="004F52CA">
        <w:rPr>
          <w:sz w:val="32"/>
          <w:szCs w:val="32"/>
        </w:rPr>
        <w:t>url</w:t>
      </w:r>
      <w:proofErr w:type="spellEnd"/>
      <w:r w:rsidRPr="004F52CA">
        <w:rPr>
          <w:sz w:val="32"/>
          <w:szCs w:val="32"/>
        </w:rPr>
        <w:t xml:space="preserve"> in </w:t>
      </w:r>
      <w:proofErr w:type="spellStart"/>
      <w:r w:rsidRPr="004F52CA">
        <w:rPr>
          <w:sz w:val="32"/>
          <w:szCs w:val="32"/>
        </w:rPr>
        <w:t>application.yml</w:t>
      </w:r>
      <w:proofErr w:type="spellEnd"/>
      <w:r w:rsidRPr="004F52CA">
        <w:rPr>
          <w:sz w:val="32"/>
          <w:szCs w:val="32"/>
        </w:rPr>
        <w:t xml:space="preserve"> file of 2 APIs so that 2 APIs can retrieve configuration from </w:t>
      </w:r>
      <w:proofErr w:type="spellStart"/>
      <w:r w:rsidRPr="004F52CA">
        <w:rPr>
          <w:sz w:val="32"/>
          <w:szCs w:val="32"/>
        </w:rPr>
        <w:t>configServer</w:t>
      </w:r>
      <w:proofErr w:type="spellEnd"/>
    </w:p>
    <w:p w14:paraId="689C3A04" w14:textId="77777777" w:rsidR="00857420" w:rsidRPr="004F52CA" w:rsidRDefault="00857420" w:rsidP="00857420">
      <w:pPr>
        <w:rPr>
          <w:sz w:val="32"/>
          <w:szCs w:val="32"/>
        </w:rPr>
      </w:pPr>
    </w:p>
    <w:p w14:paraId="4C6A99D2" w14:textId="77777777" w:rsidR="00857420" w:rsidRPr="004F52CA" w:rsidRDefault="00857420" w:rsidP="00857420">
      <w:pPr>
        <w:rPr>
          <w:sz w:val="32"/>
          <w:szCs w:val="32"/>
        </w:rPr>
      </w:pPr>
      <w:r w:rsidRPr="004F52CA">
        <w:rPr>
          <w:sz w:val="32"/>
          <w:szCs w:val="32"/>
        </w:rPr>
        <w:t>server:</w:t>
      </w:r>
    </w:p>
    <w:p w14:paraId="309BFC7C" w14:textId="77777777" w:rsidR="00857420" w:rsidRPr="004F52CA" w:rsidRDefault="00857420" w:rsidP="00857420">
      <w:pPr>
        <w:rPr>
          <w:sz w:val="32"/>
          <w:szCs w:val="32"/>
        </w:rPr>
      </w:pPr>
      <w:r w:rsidRPr="004F52CA">
        <w:rPr>
          <w:sz w:val="32"/>
          <w:szCs w:val="32"/>
        </w:rPr>
        <w:t xml:space="preserve">  port: 9090 (or 9091)</w:t>
      </w:r>
    </w:p>
    <w:p w14:paraId="6B31E9CD" w14:textId="77777777" w:rsidR="00857420" w:rsidRPr="004F52CA" w:rsidRDefault="00857420" w:rsidP="00857420">
      <w:pPr>
        <w:rPr>
          <w:sz w:val="32"/>
          <w:szCs w:val="32"/>
        </w:rPr>
      </w:pPr>
      <w:r w:rsidRPr="004F52CA">
        <w:rPr>
          <w:sz w:val="32"/>
          <w:szCs w:val="32"/>
        </w:rPr>
        <w:t>spring:</w:t>
      </w:r>
    </w:p>
    <w:p w14:paraId="74E3459F" w14:textId="77777777" w:rsidR="00857420" w:rsidRPr="004F52CA" w:rsidRDefault="00857420" w:rsidP="00857420">
      <w:pPr>
        <w:rPr>
          <w:sz w:val="32"/>
          <w:szCs w:val="32"/>
        </w:rPr>
      </w:pPr>
      <w:r w:rsidRPr="004F52CA">
        <w:rPr>
          <w:sz w:val="32"/>
          <w:szCs w:val="32"/>
        </w:rPr>
        <w:t xml:space="preserve">  config:</w:t>
      </w:r>
    </w:p>
    <w:p w14:paraId="4DF2D12F" w14:textId="77777777" w:rsidR="00857420" w:rsidRPr="004F52CA" w:rsidRDefault="00857420" w:rsidP="00857420">
      <w:pPr>
        <w:rPr>
          <w:sz w:val="32"/>
          <w:szCs w:val="32"/>
        </w:rPr>
      </w:pPr>
      <w:r w:rsidRPr="004F52CA">
        <w:rPr>
          <w:sz w:val="32"/>
          <w:szCs w:val="32"/>
        </w:rPr>
        <w:t xml:space="preserve">    import: </w:t>
      </w:r>
      <w:proofErr w:type="spellStart"/>
      <w:r w:rsidRPr="004F52CA">
        <w:rPr>
          <w:sz w:val="32"/>
          <w:szCs w:val="32"/>
        </w:rPr>
        <w:t>optional:configserver:http</w:t>
      </w:r>
      <w:proofErr w:type="spellEnd"/>
      <w:r w:rsidRPr="004F52CA">
        <w:rPr>
          <w:sz w:val="32"/>
          <w:szCs w:val="32"/>
        </w:rPr>
        <w:t>://localhost:8080</w:t>
      </w:r>
    </w:p>
    <w:p w14:paraId="774FCB9E" w14:textId="77777777" w:rsidR="00857420" w:rsidRPr="004F52CA" w:rsidRDefault="00857420" w:rsidP="00857420">
      <w:pPr>
        <w:rPr>
          <w:sz w:val="32"/>
          <w:szCs w:val="32"/>
        </w:rPr>
      </w:pPr>
      <w:r w:rsidRPr="004F52CA">
        <w:rPr>
          <w:sz w:val="32"/>
          <w:szCs w:val="32"/>
        </w:rPr>
        <w:t xml:space="preserve">  application:</w:t>
      </w:r>
    </w:p>
    <w:p w14:paraId="4B435A8B" w14:textId="77777777" w:rsidR="00857420" w:rsidRPr="004F52CA" w:rsidRDefault="00857420" w:rsidP="00857420">
      <w:pPr>
        <w:rPr>
          <w:sz w:val="32"/>
          <w:szCs w:val="32"/>
        </w:rPr>
      </w:pPr>
      <w:r w:rsidRPr="004F52CA">
        <w:rPr>
          <w:sz w:val="32"/>
          <w:szCs w:val="32"/>
        </w:rPr>
        <w:t xml:space="preserve">    name: greet (or welcome)</w:t>
      </w:r>
    </w:p>
    <w:p w14:paraId="71F560EF" w14:textId="77777777" w:rsidR="00857420" w:rsidRPr="004F52CA" w:rsidRDefault="00857420" w:rsidP="00857420">
      <w:pPr>
        <w:rPr>
          <w:sz w:val="32"/>
          <w:szCs w:val="32"/>
        </w:rPr>
      </w:pPr>
      <w:r w:rsidRPr="004F52CA">
        <w:rPr>
          <w:sz w:val="32"/>
          <w:szCs w:val="32"/>
        </w:rPr>
        <w:t xml:space="preserve">step4) run server applications and 2 APIs applications . </w:t>
      </w:r>
    </w:p>
    <w:p w14:paraId="6D9493E1" w14:textId="77777777" w:rsidR="00857420" w:rsidRPr="004F52CA" w:rsidRDefault="00857420" w:rsidP="00857420">
      <w:pPr>
        <w:rPr>
          <w:sz w:val="32"/>
          <w:szCs w:val="32"/>
        </w:rPr>
      </w:pPr>
      <w:r w:rsidRPr="004F52CA">
        <w:rPr>
          <w:sz w:val="32"/>
          <w:szCs w:val="32"/>
        </w:rPr>
        <w:t>microservice_configServer.java will automatically run on 8080 port</w:t>
      </w:r>
    </w:p>
    <w:p w14:paraId="77F9FDAB" w14:textId="77777777" w:rsidR="00857420" w:rsidRPr="004F52CA" w:rsidRDefault="00857420" w:rsidP="00857420">
      <w:pPr>
        <w:rPr>
          <w:sz w:val="32"/>
          <w:szCs w:val="32"/>
        </w:rPr>
      </w:pPr>
      <w:r w:rsidRPr="004F52CA">
        <w:rPr>
          <w:sz w:val="32"/>
          <w:szCs w:val="32"/>
        </w:rPr>
        <w:t xml:space="preserve">microservice_config_client_greet.java and microservice_Config_client_welcome.java will run on 9090 and 9091 </w:t>
      </w:r>
      <w:proofErr w:type="spellStart"/>
      <w:r w:rsidRPr="004F52CA">
        <w:rPr>
          <w:sz w:val="32"/>
          <w:szCs w:val="32"/>
        </w:rPr>
        <w:t>respectivelly</w:t>
      </w:r>
      <w:proofErr w:type="spellEnd"/>
    </w:p>
    <w:p w14:paraId="4C858EB8" w14:textId="77777777" w:rsidR="00857420" w:rsidRPr="004F52CA" w:rsidRDefault="00857420" w:rsidP="00857420">
      <w:pPr>
        <w:rPr>
          <w:sz w:val="32"/>
          <w:szCs w:val="32"/>
        </w:rPr>
      </w:pPr>
      <w:r w:rsidRPr="004F52CA">
        <w:rPr>
          <w:sz w:val="32"/>
          <w:szCs w:val="32"/>
        </w:rPr>
        <w:t>D) Create Rest Controller in both 2 APIs</w:t>
      </w:r>
    </w:p>
    <w:p w14:paraId="3AC0FD97" w14:textId="77777777" w:rsidR="00857420" w:rsidRPr="004F52CA" w:rsidRDefault="00857420" w:rsidP="00857420">
      <w:pPr>
        <w:rPr>
          <w:sz w:val="32"/>
          <w:szCs w:val="32"/>
        </w:rPr>
      </w:pPr>
      <w:r w:rsidRPr="004F52CA">
        <w:rPr>
          <w:sz w:val="32"/>
          <w:szCs w:val="32"/>
        </w:rPr>
        <w:t>@RestController</w:t>
      </w:r>
    </w:p>
    <w:p w14:paraId="18CD4E0B" w14:textId="77777777" w:rsidR="00857420" w:rsidRPr="004F52CA" w:rsidRDefault="00857420" w:rsidP="00857420">
      <w:pPr>
        <w:rPr>
          <w:sz w:val="32"/>
          <w:szCs w:val="32"/>
        </w:rPr>
      </w:pPr>
      <w:r w:rsidRPr="004F52CA">
        <w:rPr>
          <w:sz w:val="32"/>
          <w:szCs w:val="32"/>
        </w:rPr>
        <w:t>@RefreshScope</w:t>
      </w:r>
    </w:p>
    <w:p w14:paraId="1737BAB7" w14:textId="77777777" w:rsidR="00857420" w:rsidRPr="004F52CA" w:rsidRDefault="00857420" w:rsidP="00857420">
      <w:pPr>
        <w:rPr>
          <w:sz w:val="32"/>
          <w:szCs w:val="32"/>
        </w:rPr>
      </w:pPr>
      <w:r w:rsidRPr="004F52CA">
        <w:rPr>
          <w:sz w:val="32"/>
          <w:szCs w:val="32"/>
        </w:rPr>
        <w:lastRenderedPageBreak/>
        <w:t xml:space="preserve">public class </w:t>
      </w:r>
      <w:proofErr w:type="spellStart"/>
      <w:r w:rsidRPr="004F52CA">
        <w:rPr>
          <w:sz w:val="32"/>
          <w:szCs w:val="32"/>
        </w:rPr>
        <w:t>WelcomeRestController</w:t>
      </w:r>
      <w:proofErr w:type="spellEnd"/>
      <w:r w:rsidRPr="004F52CA">
        <w:rPr>
          <w:sz w:val="32"/>
          <w:szCs w:val="32"/>
        </w:rPr>
        <w:t xml:space="preserve"> {</w:t>
      </w:r>
    </w:p>
    <w:p w14:paraId="5002B33B" w14:textId="77777777" w:rsidR="00857420" w:rsidRPr="004F52CA" w:rsidRDefault="00857420" w:rsidP="00857420">
      <w:pPr>
        <w:rPr>
          <w:sz w:val="32"/>
          <w:szCs w:val="32"/>
        </w:rPr>
      </w:pPr>
    </w:p>
    <w:p w14:paraId="12A2B37B" w14:textId="77777777" w:rsidR="00857420" w:rsidRPr="004F52CA" w:rsidRDefault="00857420" w:rsidP="00857420">
      <w:pPr>
        <w:rPr>
          <w:sz w:val="32"/>
          <w:szCs w:val="32"/>
        </w:rPr>
      </w:pPr>
      <w:r w:rsidRPr="004F52CA">
        <w:rPr>
          <w:sz w:val="32"/>
          <w:szCs w:val="32"/>
        </w:rPr>
        <w:tab/>
        <w:t>@Value("${msg}")</w:t>
      </w:r>
    </w:p>
    <w:p w14:paraId="06CC2F62" w14:textId="77777777" w:rsidR="00857420" w:rsidRPr="004F52CA" w:rsidRDefault="00857420" w:rsidP="00857420">
      <w:pPr>
        <w:rPr>
          <w:sz w:val="32"/>
          <w:szCs w:val="32"/>
        </w:rPr>
      </w:pPr>
      <w:r w:rsidRPr="004F52CA">
        <w:rPr>
          <w:sz w:val="32"/>
          <w:szCs w:val="32"/>
        </w:rPr>
        <w:tab/>
        <w:t xml:space="preserve">private String </w:t>
      </w:r>
      <w:proofErr w:type="spellStart"/>
      <w:r w:rsidRPr="004F52CA">
        <w:rPr>
          <w:sz w:val="32"/>
          <w:szCs w:val="32"/>
        </w:rPr>
        <w:t>gitYmlmsg</w:t>
      </w:r>
      <w:proofErr w:type="spellEnd"/>
      <w:r w:rsidRPr="004F52CA">
        <w:rPr>
          <w:sz w:val="32"/>
          <w:szCs w:val="32"/>
        </w:rPr>
        <w:t>;</w:t>
      </w:r>
    </w:p>
    <w:p w14:paraId="624270D5" w14:textId="77777777" w:rsidR="00857420" w:rsidRPr="004F52CA" w:rsidRDefault="00857420" w:rsidP="00857420">
      <w:pPr>
        <w:rPr>
          <w:sz w:val="32"/>
          <w:szCs w:val="32"/>
        </w:rPr>
      </w:pPr>
    </w:p>
    <w:p w14:paraId="29EF77FE" w14:textId="77777777" w:rsidR="00857420" w:rsidRPr="004F52CA" w:rsidRDefault="00857420" w:rsidP="00857420">
      <w:pPr>
        <w:rPr>
          <w:sz w:val="32"/>
          <w:szCs w:val="32"/>
        </w:rPr>
      </w:pPr>
      <w:r w:rsidRPr="004F52CA">
        <w:rPr>
          <w:sz w:val="32"/>
          <w:szCs w:val="32"/>
        </w:rPr>
        <w:tab/>
        <w:t>@GetMapping("/")</w:t>
      </w:r>
    </w:p>
    <w:p w14:paraId="62DB123B" w14:textId="77777777" w:rsidR="00857420" w:rsidRPr="004F52CA" w:rsidRDefault="00857420" w:rsidP="00857420">
      <w:pPr>
        <w:rPr>
          <w:sz w:val="32"/>
          <w:szCs w:val="32"/>
        </w:rPr>
      </w:pPr>
      <w:r w:rsidRPr="004F52CA">
        <w:rPr>
          <w:sz w:val="32"/>
          <w:szCs w:val="32"/>
        </w:rPr>
        <w:tab/>
        <w:t xml:space="preserve">public String </w:t>
      </w:r>
      <w:proofErr w:type="spellStart"/>
      <w:r w:rsidRPr="004F52CA">
        <w:rPr>
          <w:sz w:val="32"/>
          <w:szCs w:val="32"/>
        </w:rPr>
        <w:t>getWelcomeMsg</w:t>
      </w:r>
      <w:proofErr w:type="spellEnd"/>
      <w:r w:rsidRPr="004F52CA">
        <w:rPr>
          <w:sz w:val="32"/>
          <w:szCs w:val="32"/>
        </w:rPr>
        <w:t>() {</w:t>
      </w:r>
    </w:p>
    <w:p w14:paraId="09573BCD" w14:textId="77777777" w:rsidR="00857420" w:rsidRPr="004F52CA" w:rsidRDefault="00857420" w:rsidP="00857420">
      <w:pPr>
        <w:rPr>
          <w:sz w:val="32"/>
          <w:szCs w:val="32"/>
        </w:rPr>
      </w:pPr>
      <w:r w:rsidRPr="004F52CA">
        <w:rPr>
          <w:sz w:val="32"/>
          <w:szCs w:val="32"/>
        </w:rPr>
        <w:tab/>
      </w:r>
      <w:r w:rsidRPr="004F52CA">
        <w:rPr>
          <w:sz w:val="32"/>
          <w:szCs w:val="32"/>
        </w:rPr>
        <w:tab/>
        <w:t xml:space="preserve">return </w:t>
      </w:r>
      <w:proofErr w:type="spellStart"/>
      <w:r w:rsidRPr="004F52CA">
        <w:rPr>
          <w:sz w:val="32"/>
          <w:szCs w:val="32"/>
        </w:rPr>
        <w:t>gitYmlmsg</w:t>
      </w:r>
      <w:proofErr w:type="spellEnd"/>
      <w:r w:rsidRPr="004F52CA">
        <w:rPr>
          <w:sz w:val="32"/>
          <w:szCs w:val="32"/>
        </w:rPr>
        <w:t>;</w:t>
      </w:r>
    </w:p>
    <w:p w14:paraId="729DDD32" w14:textId="77777777" w:rsidR="00857420" w:rsidRPr="004F52CA" w:rsidRDefault="00857420" w:rsidP="00857420">
      <w:pPr>
        <w:rPr>
          <w:sz w:val="32"/>
          <w:szCs w:val="32"/>
        </w:rPr>
      </w:pPr>
      <w:r w:rsidRPr="004F52CA">
        <w:rPr>
          <w:sz w:val="32"/>
          <w:szCs w:val="32"/>
        </w:rPr>
        <w:tab/>
        <w:t>}</w:t>
      </w:r>
    </w:p>
    <w:p w14:paraId="2D3BAA12" w14:textId="77777777" w:rsidR="00857420" w:rsidRPr="004F52CA" w:rsidRDefault="00857420" w:rsidP="00857420">
      <w:pPr>
        <w:rPr>
          <w:sz w:val="32"/>
          <w:szCs w:val="32"/>
        </w:rPr>
      </w:pPr>
      <w:r w:rsidRPr="004F52CA">
        <w:rPr>
          <w:sz w:val="32"/>
          <w:szCs w:val="32"/>
        </w:rPr>
        <w:t>}</w:t>
      </w:r>
    </w:p>
    <w:p w14:paraId="64F84562" w14:textId="77777777" w:rsidR="00857420" w:rsidRPr="004F52CA" w:rsidRDefault="00857420" w:rsidP="00857420">
      <w:pPr>
        <w:rPr>
          <w:sz w:val="32"/>
          <w:szCs w:val="32"/>
        </w:rPr>
      </w:pPr>
      <w:r w:rsidRPr="004F52CA">
        <w:rPr>
          <w:sz w:val="32"/>
          <w:szCs w:val="32"/>
        </w:rPr>
        <w:t>@RestController</w:t>
      </w:r>
    </w:p>
    <w:p w14:paraId="238AC06E" w14:textId="77777777" w:rsidR="00857420" w:rsidRPr="004F52CA" w:rsidRDefault="00857420" w:rsidP="00857420">
      <w:pPr>
        <w:rPr>
          <w:sz w:val="32"/>
          <w:szCs w:val="32"/>
        </w:rPr>
      </w:pPr>
      <w:r w:rsidRPr="004F52CA">
        <w:rPr>
          <w:sz w:val="32"/>
          <w:szCs w:val="32"/>
        </w:rPr>
        <w:t>@RefreshScope</w:t>
      </w:r>
    </w:p>
    <w:p w14:paraId="1D051128" w14:textId="77777777" w:rsidR="00857420" w:rsidRPr="004F52CA" w:rsidRDefault="00857420" w:rsidP="00857420">
      <w:pPr>
        <w:rPr>
          <w:sz w:val="32"/>
          <w:szCs w:val="32"/>
        </w:rPr>
      </w:pPr>
      <w:r w:rsidRPr="004F52CA">
        <w:rPr>
          <w:b/>
          <w:bCs/>
          <w:sz w:val="32"/>
          <w:szCs w:val="32"/>
        </w:rPr>
        <w:t>public</w:t>
      </w:r>
      <w:r w:rsidRPr="004F52CA">
        <w:rPr>
          <w:sz w:val="32"/>
          <w:szCs w:val="32"/>
        </w:rPr>
        <w:t xml:space="preserve"> </w:t>
      </w:r>
      <w:r w:rsidRPr="004F52CA">
        <w:rPr>
          <w:b/>
          <w:bCs/>
          <w:sz w:val="32"/>
          <w:szCs w:val="32"/>
        </w:rPr>
        <w:t>class</w:t>
      </w:r>
      <w:r w:rsidRPr="004F52CA">
        <w:rPr>
          <w:sz w:val="32"/>
          <w:szCs w:val="32"/>
        </w:rPr>
        <w:t xml:space="preserve"> </w:t>
      </w:r>
      <w:proofErr w:type="spellStart"/>
      <w:r w:rsidRPr="004F52CA">
        <w:rPr>
          <w:sz w:val="32"/>
          <w:szCs w:val="32"/>
        </w:rPr>
        <w:t>MsgRestController</w:t>
      </w:r>
      <w:proofErr w:type="spellEnd"/>
      <w:r w:rsidRPr="004F52CA">
        <w:rPr>
          <w:sz w:val="32"/>
          <w:szCs w:val="32"/>
        </w:rPr>
        <w:t xml:space="preserve"> </w:t>
      </w:r>
    </w:p>
    <w:p w14:paraId="666FF329" w14:textId="77777777" w:rsidR="00857420" w:rsidRPr="004F52CA" w:rsidRDefault="00857420" w:rsidP="00857420">
      <w:pPr>
        <w:rPr>
          <w:sz w:val="32"/>
          <w:szCs w:val="32"/>
        </w:rPr>
      </w:pPr>
      <w:r w:rsidRPr="004F52CA">
        <w:rPr>
          <w:sz w:val="32"/>
          <w:szCs w:val="32"/>
        </w:rPr>
        <w:t>{</w:t>
      </w:r>
    </w:p>
    <w:p w14:paraId="6FD05E9B" w14:textId="77777777" w:rsidR="00857420" w:rsidRPr="004F52CA" w:rsidRDefault="00857420" w:rsidP="00857420">
      <w:pPr>
        <w:rPr>
          <w:sz w:val="32"/>
          <w:szCs w:val="32"/>
        </w:rPr>
      </w:pPr>
      <w:r w:rsidRPr="004F52CA">
        <w:rPr>
          <w:sz w:val="32"/>
          <w:szCs w:val="32"/>
        </w:rPr>
        <w:tab/>
        <w:t>@Value("${msg}")</w:t>
      </w:r>
    </w:p>
    <w:p w14:paraId="27CA6409" w14:textId="77777777" w:rsidR="00857420" w:rsidRPr="004F52CA" w:rsidRDefault="00857420" w:rsidP="00857420">
      <w:pPr>
        <w:rPr>
          <w:sz w:val="32"/>
          <w:szCs w:val="32"/>
        </w:rPr>
      </w:pPr>
      <w:r w:rsidRPr="004F52CA">
        <w:rPr>
          <w:sz w:val="32"/>
          <w:szCs w:val="32"/>
        </w:rPr>
        <w:t xml:space="preserve">    </w:t>
      </w:r>
      <w:r w:rsidRPr="004F52CA">
        <w:rPr>
          <w:b/>
          <w:bCs/>
          <w:sz w:val="32"/>
          <w:szCs w:val="32"/>
        </w:rPr>
        <w:t>private</w:t>
      </w:r>
      <w:r w:rsidRPr="004F52CA">
        <w:rPr>
          <w:sz w:val="32"/>
          <w:szCs w:val="32"/>
        </w:rPr>
        <w:t xml:space="preserve"> String </w:t>
      </w:r>
      <w:proofErr w:type="spellStart"/>
      <w:r w:rsidRPr="004F52CA">
        <w:rPr>
          <w:sz w:val="32"/>
          <w:szCs w:val="32"/>
        </w:rPr>
        <w:t>gitYmlMsg</w:t>
      </w:r>
      <w:proofErr w:type="spellEnd"/>
      <w:r w:rsidRPr="004F52CA">
        <w:rPr>
          <w:sz w:val="32"/>
          <w:szCs w:val="32"/>
        </w:rPr>
        <w:t>;</w:t>
      </w:r>
    </w:p>
    <w:p w14:paraId="1A6C6D56" w14:textId="77777777" w:rsidR="00857420" w:rsidRPr="004F52CA" w:rsidRDefault="00857420" w:rsidP="00857420">
      <w:pPr>
        <w:rPr>
          <w:sz w:val="32"/>
          <w:szCs w:val="32"/>
        </w:rPr>
      </w:pPr>
      <w:r w:rsidRPr="004F52CA">
        <w:rPr>
          <w:sz w:val="32"/>
          <w:szCs w:val="32"/>
        </w:rPr>
        <w:tab/>
      </w:r>
    </w:p>
    <w:p w14:paraId="4CAB3B55" w14:textId="77777777" w:rsidR="00857420" w:rsidRPr="004F52CA" w:rsidRDefault="00857420" w:rsidP="00857420">
      <w:pPr>
        <w:rPr>
          <w:sz w:val="32"/>
          <w:szCs w:val="32"/>
        </w:rPr>
      </w:pPr>
      <w:r w:rsidRPr="004F52CA">
        <w:rPr>
          <w:sz w:val="32"/>
          <w:szCs w:val="32"/>
        </w:rPr>
        <w:tab/>
        <w:t>@GetMapping("/data")</w:t>
      </w:r>
    </w:p>
    <w:p w14:paraId="60100378" w14:textId="77777777" w:rsidR="00857420" w:rsidRPr="004F52CA" w:rsidRDefault="00857420" w:rsidP="00857420">
      <w:pPr>
        <w:rPr>
          <w:sz w:val="32"/>
          <w:szCs w:val="32"/>
        </w:rPr>
      </w:pPr>
      <w:r w:rsidRPr="004F52CA">
        <w:rPr>
          <w:sz w:val="32"/>
          <w:szCs w:val="32"/>
        </w:rPr>
        <w:tab/>
      </w:r>
      <w:r w:rsidRPr="004F52CA">
        <w:rPr>
          <w:b/>
          <w:bCs/>
          <w:sz w:val="32"/>
          <w:szCs w:val="32"/>
        </w:rPr>
        <w:t>public</w:t>
      </w:r>
      <w:r w:rsidRPr="004F52CA">
        <w:rPr>
          <w:sz w:val="32"/>
          <w:szCs w:val="32"/>
        </w:rPr>
        <w:t xml:space="preserve"> String </w:t>
      </w:r>
      <w:proofErr w:type="spellStart"/>
      <w:r w:rsidRPr="004F52CA">
        <w:rPr>
          <w:sz w:val="32"/>
          <w:szCs w:val="32"/>
        </w:rPr>
        <w:t>getMsg</w:t>
      </w:r>
      <w:proofErr w:type="spellEnd"/>
      <w:r w:rsidRPr="004F52CA">
        <w:rPr>
          <w:sz w:val="32"/>
          <w:szCs w:val="32"/>
        </w:rPr>
        <w:t>()</w:t>
      </w:r>
    </w:p>
    <w:p w14:paraId="6161F965" w14:textId="77777777" w:rsidR="00857420" w:rsidRPr="004F52CA" w:rsidRDefault="00857420" w:rsidP="00857420">
      <w:pPr>
        <w:rPr>
          <w:sz w:val="32"/>
          <w:szCs w:val="32"/>
        </w:rPr>
      </w:pPr>
      <w:r w:rsidRPr="004F52CA">
        <w:rPr>
          <w:sz w:val="32"/>
          <w:szCs w:val="32"/>
        </w:rPr>
        <w:tab/>
        <w:t>{</w:t>
      </w:r>
    </w:p>
    <w:p w14:paraId="06A979A0" w14:textId="77777777" w:rsidR="00857420" w:rsidRPr="004F52CA" w:rsidRDefault="00857420" w:rsidP="00857420">
      <w:pPr>
        <w:rPr>
          <w:sz w:val="32"/>
          <w:szCs w:val="32"/>
        </w:rPr>
      </w:pPr>
      <w:r w:rsidRPr="004F52CA">
        <w:rPr>
          <w:sz w:val="32"/>
          <w:szCs w:val="32"/>
        </w:rPr>
        <w:tab/>
      </w:r>
      <w:r w:rsidRPr="004F52CA">
        <w:rPr>
          <w:sz w:val="32"/>
          <w:szCs w:val="32"/>
        </w:rPr>
        <w:tab/>
      </w:r>
      <w:r w:rsidRPr="004F52CA">
        <w:rPr>
          <w:b/>
          <w:bCs/>
          <w:sz w:val="32"/>
          <w:szCs w:val="32"/>
        </w:rPr>
        <w:t>return</w:t>
      </w:r>
      <w:r w:rsidRPr="004F52CA">
        <w:rPr>
          <w:sz w:val="32"/>
          <w:szCs w:val="32"/>
        </w:rPr>
        <w:t xml:space="preserve"> </w:t>
      </w:r>
      <w:proofErr w:type="spellStart"/>
      <w:r w:rsidRPr="004F52CA">
        <w:rPr>
          <w:sz w:val="32"/>
          <w:szCs w:val="32"/>
        </w:rPr>
        <w:t>gitYmlMsg</w:t>
      </w:r>
      <w:proofErr w:type="spellEnd"/>
      <w:r w:rsidRPr="004F52CA">
        <w:rPr>
          <w:sz w:val="32"/>
          <w:szCs w:val="32"/>
        </w:rPr>
        <w:t>;</w:t>
      </w:r>
    </w:p>
    <w:p w14:paraId="2EABB21D" w14:textId="77777777" w:rsidR="00857420" w:rsidRPr="004F52CA" w:rsidRDefault="00857420" w:rsidP="00857420">
      <w:pPr>
        <w:rPr>
          <w:sz w:val="32"/>
          <w:szCs w:val="32"/>
        </w:rPr>
      </w:pPr>
      <w:r w:rsidRPr="004F52CA">
        <w:rPr>
          <w:sz w:val="32"/>
          <w:szCs w:val="32"/>
        </w:rPr>
        <w:tab/>
        <w:t>}</w:t>
      </w:r>
    </w:p>
    <w:p w14:paraId="0BDCC4DA" w14:textId="77777777" w:rsidR="00857420" w:rsidRPr="004F52CA" w:rsidRDefault="00857420" w:rsidP="00857420">
      <w:pPr>
        <w:rPr>
          <w:sz w:val="32"/>
          <w:szCs w:val="32"/>
        </w:rPr>
      </w:pPr>
    </w:p>
    <w:p w14:paraId="2F788928" w14:textId="77777777" w:rsidR="00857420" w:rsidRPr="004F52CA" w:rsidRDefault="00857420" w:rsidP="00857420">
      <w:pPr>
        <w:rPr>
          <w:sz w:val="32"/>
          <w:szCs w:val="32"/>
        </w:rPr>
      </w:pPr>
      <w:r w:rsidRPr="004F52CA">
        <w:rPr>
          <w:sz w:val="32"/>
          <w:szCs w:val="32"/>
        </w:rPr>
        <w:t>}</w:t>
      </w:r>
    </w:p>
    <w:p w14:paraId="3E329295" w14:textId="77777777" w:rsidR="00857420" w:rsidRPr="004F52CA" w:rsidRDefault="00857420" w:rsidP="00857420">
      <w:pPr>
        <w:rPr>
          <w:color w:val="0070C0"/>
          <w:sz w:val="32"/>
          <w:szCs w:val="32"/>
        </w:rPr>
      </w:pPr>
      <w:r w:rsidRPr="004F52CA">
        <w:rPr>
          <w:color w:val="0070C0"/>
          <w:sz w:val="32"/>
          <w:szCs w:val="32"/>
        </w:rPr>
        <w:lastRenderedPageBreak/>
        <w:t xml:space="preserve">Note:- @Value("${msg}") takes value from </w:t>
      </w:r>
      <w:proofErr w:type="spellStart"/>
      <w:r w:rsidRPr="004F52CA">
        <w:rPr>
          <w:color w:val="0070C0"/>
          <w:sz w:val="32"/>
          <w:szCs w:val="32"/>
        </w:rPr>
        <w:t>yml</w:t>
      </w:r>
      <w:proofErr w:type="spellEnd"/>
      <w:r w:rsidRPr="004F52CA">
        <w:rPr>
          <w:color w:val="0070C0"/>
          <w:sz w:val="32"/>
          <w:szCs w:val="32"/>
        </w:rPr>
        <w:t xml:space="preserve"> files in git repository</w:t>
      </w:r>
    </w:p>
    <w:p w14:paraId="352E29CF" w14:textId="77777777" w:rsidR="00857420" w:rsidRPr="004F52CA" w:rsidRDefault="00857420" w:rsidP="00857420">
      <w:pPr>
        <w:rPr>
          <w:sz w:val="32"/>
          <w:szCs w:val="32"/>
        </w:rPr>
      </w:pPr>
    </w:p>
    <w:p w14:paraId="4706AF35" w14:textId="77777777" w:rsidR="00857420" w:rsidRPr="004F52CA" w:rsidRDefault="00857420" w:rsidP="00857420">
      <w:pPr>
        <w:rPr>
          <w:sz w:val="32"/>
          <w:szCs w:val="32"/>
        </w:rPr>
      </w:pPr>
      <w:r w:rsidRPr="004F52CA">
        <w:rPr>
          <w:sz w:val="32"/>
          <w:szCs w:val="32"/>
        </w:rPr>
        <w:t xml:space="preserve">step5) </w:t>
      </w:r>
    </w:p>
    <w:p w14:paraId="667C6941" w14:textId="77777777" w:rsidR="00857420" w:rsidRPr="004F52CA" w:rsidRDefault="00857420" w:rsidP="00857420">
      <w:pPr>
        <w:rPr>
          <w:sz w:val="32"/>
          <w:szCs w:val="32"/>
        </w:rPr>
      </w:pPr>
      <w:r w:rsidRPr="004F52CA">
        <w:rPr>
          <w:sz w:val="32"/>
          <w:szCs w:val="32"/>
        </w:rPr>
        <w:t xml:space="preserve">now hit </w:t>
      </w:r>
      <w:proofErr w:type="spellStart"/>
      <w:r w:rsidRPr="004F52CA">
        <w:rPr>
          <w:sz w:val="32"/>
          <w:szCs w:val="32"/>
        </w:rPr>
        <w:t>url</w:t>
      </w:r>
      <w:proofErr w:type="spellEnd"/>
      <w:r w:rsidRPr="004F52CA">
        <w:rPr>
          <w:sz w:val="32"/>
          <w:szCs w:val="32"/>
        </w:rPr>
        <w:t xml:space="preserve"> </w:t>
      </w:r>
      <w:hyperlink r:id="rId15" w:history="1">
        <w:r w:rsidRPr="004F52CA">
          <w:rPr>
            <w:rStyle w:val="Hyperlink"/>
          </w:rPr>
          <w:t>http://localhost:9090/data</w:t>
        </w:r>
      </w:hyperlink>
      <w:r w:rsidRPr="004F52CA">
        <w:rPr>
          <w:sz w:val="32"/>
          <w:szCs w:val="32"/>
        </w:rPr>
        <w:t xml:space="preserve"> </w:t>
      </w:r>
    </w:p>
    <w:p w14:paraId="4DDEDD1F" w14:textId="77777777" w:rsidR="00857420" w:rsidRPr="004F52CA" w:rsidRDefault="00857420" w:rsidP="00857420">
      <w:pPr>
        <w:rPr>
          <w:sz w:val="32"/>
          <w:szCs w:val="32"/>
        </w:rPr>
      </w:pPr>
      <w:r w:rsidRPr="004F52CA">
        <w:rPr>
          <w:sz w:val="32"/>
          <w:szCs w:val="32"/>
        </w:rPr>
        <w:t xml:space="preserve">we get output---    </w:t>
      </w:r>
    </w:p>
    <w:p w14:paraId="79D5C76C" w14:textId="77777777" w:rsidR="00857420" w:rsidRPr="004F52CA" w:rsidRDefault="00857420" w:rsidP="00857420">
      <w:pPr>
        <w:rPr>
          <w:sz w:val="32"/>
          <w:szCs w:val="32"/>
        </w:rPr>
      </w:pPr>
      <w:r w:rsidRPr="004F52CA">
        <w:rPr>
          <w:sz w:val="32"/>
          <w:szCs w:val="32"/>
        </w:rPr>
        <w:t>Good Morning.....</w:t>
      </w:r>
    </w:p>
    <w:p w14:paraId="19508049" w14:textId="77777777" w:rsidR="00857420" w:rsidRPr="004F52CA" w:rsidRDefault="00857420" w:rsidP="00857420">
      <w:pPr>
        <w:rPr>
          <w:sz w:val="32"/>
          <w:szCs w:val="32"/>
        </w:rPr>
      </w:pPr>
      <w:r w:rsidRPr="004F52CA">
        <w:rPr>
          <w:sz w:val="32"/>
          <w:szCs w:val="32"/>
        </w:rPr>
        <w:t xml:space="preserve">now hit </w:t>
      </w:r>
      <w:proofErr w:type="spellStart"/>
      <w:r w:rsidRPr="004F52CA">
        <w:rPr>
          <w:sz w:val="32"/>
          <w:szCs w:val="32"/>
        </w:rPr>
        <w:t>url</w:t>
      </w:r>
      <w:proofErr w:type="spellEnd"/>
      <w:r w:rsidRPr="004F52CA">
        <w:rPr>
          <w:sz w:val="32"/>
          <w:szCs w:val="32"/>
        </w:rPr>
        <w:t xml:space="preserve"> </w:t>
      </w:r>
      <w:hyperlink r:id="rId16" w:history="1">
        <w:r w:rsidRPr="004F52CA">
          <w:rPr>
            <w:rStyle w:val="Hyperlink"/>
          </w:rPr>
          <w:t>http://localhost:9091/data</w:t>
        </w:r>
      </w:hyperlink>
      <w:r w:rsidRPr="004F52CA">
        <w:rPr>
          <w:sz w:val="32"/>
          <w:szCs w:val="32"/>
        </w:rPr>
        <w:t xml:space="preserve"> </w:t>
      </w:r>
    </w:p>
    <w:p w14:paraId="40562259" w14:textId="77777777" w:rsidR="00857420" w:rsidRPr="004F52CA" w:rsidRDefault="00857420" w:rsidP="00857420">
      <w:pPr>
        <w:rPr>
          <w:sz w:val="32"/>
          <w:szCs w:val="32"/>
        </w:rPr>
      </w:pPr>
      <w:r w:rsidRPr="004F52CA">
        <w:rPr>
          <w:sz w:val="32"/>
          <w:szCs w:val="32"/>
        </w:rPr>
        <w:t xml:space="preserve">we get output---   </w:t>
      </w:r>
    </w:p>
    <w:p w14:paraId="43708227" w14:textId="77777777" w:rsidR="00857420" w:rsidRPr="004F52CA" w:rsidRDefault="00857420" w:rsidP="00857420">
      <w:pPr>
        <w:rPr>
          <w:sz w:val="32"/>
          <w:szCs w:val="32"/>
        </w:rPr>
      </w:pPr>
      <w:r w:rsidRPr="004F52CA">
        <w:rPr>
          <w:sz w:val="32"/>
          <w:szCs w:val="32"/>
        </w:rPr>
        <w:t xml:space="preserve">Welcome to Ashok IT (software training institute), </w:t>
      </w:r>
      <w:proofErr w:type="spellStart"/>
      <w:r w:rsidRPr="004F52CA">
        <w:rPr>
          <w:sz w:val="32"/>
          <w:szCs w:val="32"/>
        </w:rPr>
        <w:t>hyderabad</w:t>
      </w:r>
      <w:proofErr w:type="spellEnd"/>
      <w:r w:rsidRPr="004F52CA">
        <w:rPr>
          <w:sz w:val="32"/>
          <w:szCs w:val="32"/>
        </w:rPr>
        <w:t>.</w:t>
      </w:r>
    </w:p>
    <w:p w14:paraId="4E3DF97E" w14:textId="77777777" w:rsidR="00857420" w:rsidRPr="004F52CA" w:rsidRDefault="00857420" w:rsidP="00857420">
      <w:pPr>
        <w:rPr>
          <w:b/>
          <w:bCs/>
          <w:color w:val="0070C0"/>
          <w:sz w:val="32"/>
          <w:szCs w:val="32"/>
        </w:rPr>
      </w:pPr>
      <w:r w:rsidRPr="004F52CA">
        <w:rPr>
          <w:b/>
          <w:bCs/>
          <w:color w:val="0070C0"/>
          <w:sz w:val="32"/>
          <w:szCs w:val="32"/>
        </w:rPr>
        <w:t xml:space="preserve"> Multiple </w:t>
      </w:r>
      <w:proofErr w:type="spellStart"/>
      <w:r w:rsidRPr="004F52CA">
        <w:rPr>
          <w:b/>
          <w:bCs/>
          <w:color w:val="0070C0"/>
          <w:sz w:val="32"/>
          <w:szCs w:val="32"/>
        </w:rPr>
        <w:t>yml</w:t>
      </w:r>
      <w:proofErr w:type="spellEnd"/>
      <w:r w:rsidRPr="004F52CA">
        <w:rPr>
          <w:b/>
          <w:bCs/>
          <w:color w:val="0070C0"/>
          <w:sz w:val="32"/>
          <w:szCs w:val="32"/>
        </w:rPr>
        <w:t xml:space="preserve"> files in git Repository for single API</w:t>
      </w:r>
    </w:p>
    <w:p w14:paraId="3A99431F" w14:textId="77777777" w:rsidR="00857420" w:rsidRPr="004F52CA" w:rsidRDefault="00857420" w:rsidP="00857420">
      <w:pPr>
        <w:rPr>
          <w:sz w:val="32"/>
          <w:szCs w:val="32"/>
        </w:rPr>
      </w:pPr>
      <w:r w:rsidRPr="004F52CA">
        <w:rPr>
          <w:sz w:val="32"/>
          <w:szCs w:val="32"/>
        </w:rPr>
        <w:t xml:space="preserve">We can have multiple </w:t>
      </w:r>
      <w:proofErr w:type="spellStart"/>
      <w:r w:rsidRPr="004F52CA">
        <w:rPr>
          <w:sz w:val="32"/>
          <w:szCs w:val="32"/>
        </w:rPr>
        <w:t>yml</w:t>
      </w:r>
      <w:proofErr w:type="spellEnd"/>
      <w:r w:rsidRPr="004F52CA">
        <w:rPr>
          <w:sz w:val="32"/>
          <w:szCs w:val="32"/>
        </w:rPr>
        <w:t xml:space="preserve"> files  in git Repository for single API microservice_config_client_greet.java</w:t>
      </w:r>
    </w:p>
    <w:p w14:paraId="24B0C8C4" w14:textId="77777777" w:rsidR="00857420" w:rsidRPr="004F52CA" w:rsidRDefault="00857420" w:rsidP="00857420">
      <w:pPr>
        <w:rPr>
          <w:sz w:val="32"/>
          <w:szCs w:val="32"/>
        </w:rPr>
      </w:pPr>
      <w:r w:rsidRPr="004F52CA">
        <w:rPr>
          <w:sz w:val="32"/>
          <w:szCs w:val="32"/>
        </w:rPr>
        <w:t xml:space="preserve">Suppose </w:t>
      </w:r>
      <w:proofErr w:type="spellStart"/>
      <w:r w:rsidRPr="004F52CA">
        <w:rPr>
          <w:sz w:val="32"/>
          <w:szCs w:val="32"/>
        </w:rPr>
        <w:t>greet.yml</w:t>
      </w:r>
      <w:proofErr w:type="spellEnd"/>
      <w:r w:rsidRPr="004F52CA">
        <w:rPr>
          <w:sz w:val="32"/>
          <w:szCs w:val="32"/>
        </w:rPr>
        <w:t xml:space="preserve"> is actual </w:t>
      </w:r>
      <w:proofErr w:type="spellStart"/>
      <w:r w:rsidRPr="004F52CA">
        <w:rPr>
          <w:sz w:val="32"/>
          <w:szCs w:val="32"/>
        </w:rPr>
        <w:t>yml</w:t>
      </w:r>
      <w:proofErr w:type="spellEnd"/>
      <w:r w:rsidRPr="004F52CA">
        <w:rPr>
          <w:sz w:val="32"/>
          <w:szCs w:val="32"/>
        </w:rPr>
        <w:t xml:space="preserve"> file present in applications so we generally have </w:t>
      </w:r>
      <w:proofErr w:type="spellStart"/>
      <w:r w:rsidRPr="004F52CA">
        <w:rPr>
          <w:sz w:val="32"/>
          <w:szCs w:val="32"/>
        </w:rPr>
        <w:t>sameNamed</w:t>
      </w:r>
      <w:proofErr w:type="spellEnd"/>
      <w:r w:rsidRPr="004F52CA">
        <w:rPr>
          <w:sz w:val="32"/>
          <w:szCs w:val="32"/>
        </w:rPr>
        <w:t xml:space="preserve"> </w:t>
      </w:r>
      <w:proofErr w:type="spellStart"/>
      <w:r w:rsidRPr="004F52CA">
        <w:rPr>
          <w:sz w:val="32"/>
          <w:szCs w:val="32"/>
        </w:rPr>
        <w:t>greet.yml</w:t>
      </w:r>
      <w:proofErr w:type="spellEnd"/>
      <w:r w:rsidRPr="004F52CA">
        <w:rPr>
          <w:sz w:val="32"/>
          <w:szCs w:val="32"/>
        </w:rPr>
        <w:t xml:space="preserve"> file in git Repository too..</w:t>
      </w:r>
    </w:p>
    <w:p w14:paraId="2D12CC23" w14:textId="77777777" w:rsidR="00857420" w:rsidRPr="004F52CA" w:rsidRDefault="00857420" w:rsidP="00857420">
      <w:pPr>
        <w:rPr>
          <w:sz w:val="32"/>
          <w:szCs w:val="32"/>
        </w:rPr>
      </w:pPr>
      <w:r w:rsidRPr="004F52CA">
        <w:rPr>
          <w:sz w:val="32"/>
          <w:szCs w:val="32"/>
        </w:rPr>
        <w:t xml:space="preserve">But now we can have multiple </w:t>
      </w:r>
      <w:proofErr w:type="spellStart"/>
      <w:r w:rsidRPr="004F52CA">
        <w:rPr>
          <w:sz w:val="32"/>
          <w:szCs w:val="32"/>
        </w:rPr>
        <w:t>yml</w:t>
      </w:r>
      <w:proofErr w:type="spellEnd"/>
      <w:r w:rsidRPr="004F52CA">
        <w:rPr>
          <w:sz w:val="32"/>
          <w:szCs w:val="32"/>
        </w:rPr>
        <w:t xml:space="preserve"> files in git repository with different profiles(environments) for single application </w:t>
      </w:r>
    </w:p>
    <w:p w14:paraId="452E38C0" w14:textId="77777777" w:rsidR="00857420" w:rsidRPr="004F52CA" w:rsidRDefault="00857420" w:rsidP="00857420">
      <w:pPr>
        <w:rPr>
          <w:sz w:val="32"/>
          <w:szCs w:val="32"/>
        </w:rPr>
      </w:pPr>
      <w:r w:rsidRPr="004F52CA">
        <w:rPr>
          <w:sz w:val="32"/>
          <w:szCs w:val="32"/>
        </w:rPr>
        <w:t>Greet-</w:t>
      </w:r>
      <w:proofErr w:type="spellStart"/>
      <w:r w:rsidRPr="004F52CA">
        <w:rPr>
          <w:sz w:val="32"/>
          <w:szCs w:val="32"/>
        </w:rPr>
        <w:t>dev.yml</w:t>
      </w:r>
      <w:proofErr w:type="spellEnd"/>
    </w:p>
    <w:p w14:paraId="1943F605" w14:textId="77777777" w:rsidR="00857420" w:rsidRPr="004F52CA" w:rsidRDefault="00857420" w:rsidP="00857420">
      <w:pPr>
        <w:rPr>
          <w:sz w:val="32"/>
          <w:szCs w:val="32"/>
        </w:rPr>
      </w:pPr>
      <w:r w:rsidRPr="004F52CA">
        <w:rPr>
          <w:sz w:val="32"/>
          <w:szCs w:val="32"/>
        </w:rPr>
        <w:t>Greet-</w:t>
      </w:r>
      <w:proofErr w:type="spellStart"/>
      <w:r w:rsidRPr="004F52CA">
        <w:rPr>
          <w:sz w:val="32"/>
          <w:szCs w:val="32"/>
        </w:rPr>
        <w:t>sit.yml</w:t>
      </w:r>
      <w:proofErr w:type="spellEnd"/>
    </w:p>
    <w:p w14:paraId="5F41D03E" w14:textId="77777777" w:rsidR="00857420" w:rsidRPr="004F52CA" w:rsidRDefault="00857420" w:rsidP="00857420">
      <w:pPr>
        <w:rPr>
          <w:sz w:val="32"/>
          <w:szCs w:val="32"/>
        </w:rPr>
      </w:pPr>
      <w:r w:rsidRPr="004F52CA">
        <w:rPr>
          <w:sz w:val="32"/>
          <w:szCs w:val="32"/>
        </w:rPr>
        <w:t>Greet-</w:t>
      </w:r>
      <w:proofErr w:type="spellStart"/>
      <w:r w:rsidRPr="004F52CA">
        <w:rPr>
          <w:sz w:val="32"/>
          <w:szCs w:val="32"/>
        </w:rPr>
        <w:t>production.yml</w:t>
      </w:r>
      <w:proofErr w:type="spellEnd"/>
    </w:p>
    <w:p w14:paraId="7ADEBDBA" w14:textId="77777777" w:rsidR="00857420" w:rsidRPr="004F52CA" w:rsidRDefault="00857420" w:rsidP="00857420">
      <w:pPr>
        <w:rPr>
          <w:sz w:val="32"/>
          <w:szCs w:val="32"/>
        </w:rPr>
      </w:pPr>
      <w:r w:rsidRPr="004F52CA">
        <w:rPr>
          <w:sz w:val="32"/>
          <w:szCs w:val="32"/>
        </w:rPr>
        <w:t>Greet-</w:t>
      </w:r>
      <w:proofErr w:type="spellStart"/>
      <w:r w:rsidRPr="004F52CA">
        <w:rPr>
          <w:sz w:val="32"/>
          <w:szCs w:val="32"/>
        </w:rPr>
        <w:t>pilot.yml</w:t>
      </w:r>
      <w:proofErr w:type="spellEnd"/>
    </w:p>
    <w:p w14:paraId="4E21754A" w14:textId="77777777" w:rsidR="00857420" w:rsidRPr="004F52CA" w:rsidRDefault="00857420" w:rsidP="00857420">
      <w:pPr>
        <w:rPr>
          <w:sz w:val="32"/>
          <w:szCs w:val="32"/>
        </w:rPr>
      </w:pPr>
      <w:r w:rsidRPr="004F52CA">
        <w:rPr>
          <w:sz w:val="32"/>
          <w:szCs w:val="32"/>
        </w:rPr>
        <w:t>.</w:t>
      </w:r>
      <w:proofErr w:type="spellStart"/>
      <w:r w:rsidRPr="004F52CA">
        <w:rPr>
          <w:sz w:val="32"/>
          <w:szCs w:val="32"/>
        </w:rPr>
        <w:t>dev,sit,production,pilot</w:t>
      </w:r>
      <w:proofErr w:type="spellEnd"/>
      <w:r w:rsidRPr="004F52CA">
        <w:rPr>
          <w:sz w:val="32"/>
          <w:szCs w:val="32"/>
        </w:rPr>
        <w:t xml:space="preserve"> are called various profiles of </w:t>
      </w:r>
      <w:proofErr w:type="spellStart"/>
      <w:r w:rsidRPr="004F52CA">
        <w:rPr>
          <w:sz w:val="32"/>
          <w:szCs w:val="32"/>
        </w:rPr>
        <w:t>greet.yml</w:t>
      </w:r>
      <w:proofErr w:type="spellEnd"/>
    </w:p>
    <w:p w14:paraId="749D874C" w14:textId="77777777" w:rsidR="00857420" w:rsidRPr="004F52CA" w:rsidRDefault="00857420" w:rsidP="00857420">
      <w:pPr>
        <w:rPr>
          <w:b/>
          <w:bCs/>
          <w:color w:val="0070C0"/>
          <w:sz w:val="32"/>
          <w:szCs w:val="32"/>
        </w:rPr>
      </w:pPr>
      <w:r w:rsidRPr="004F52CA">
        <w:rPr>
          <w:b/>
          <w:bCs/>
          <w:color w:val="0070C0"/>
          <w:sz w:val="32"/>
          <w:szCs w:val="32"/>
        </w:rPr>
        <w:t xml:space="preserve">How to execute particular profile of </w:t>
      </w:r>
      <w:proofErr w:type="spellStart"/>
      <w:r w:rsidRPr="004F52CA">
        <w:rPr>
          <w:b/>
          <w:bCs/>
          <w:color w:val="0070C0"/>
          <w:sz w:val="32"/>
          <w:szCs w:val="32"/>
        </w:rPr>
        <w:t>yml</w:t>
      </w:r>
      <w:proofErr w:type="spellEnd"/>
      <w:r w:rsidRPr="004F52CA">
        <w:rPr>
          <w:b/>
          <w:bCs/>
          <w:color w:val="0070C0"/>
          <w:sz w:val="32"/>
          <w:szCs w:val="32"/>
        </w:rPr>
        <w:t xml:space="preserve"> file ?</w:t>
      </w:r>
    </w:p>
    <w:p w14:paraId="5A5C72A2" w14:textId="77777777" w:rsidR="00857420" w:rsidRPr="004F52CA" w:rsidRDefault="00857420" w:rsidP="00857420">
      <w:pPr>
        <w:rPr>
          <w:sz w:val="32"/>
          <w:szCs w:val="32"/>
        </w:rPr>
      </w:pPr>
      <w:r w:rsidRPr="004F52CA">
        <w:rPr>
          <w:sz w:val="32"/>
          <w:szCs w:val="32"/>
        </w:rPr>
        <w:t xml:space="preserve">From actual </w:t>
      </w:r>
      <w:proofErr w:type="spellStart"/>
      <w:r w:rsidRPr="004F52CA">
        <w:rPr>
          <w:sz w:val="32"/>
          <w:szCs w:val="32"/>
        </w:rPr>
        <w:t>greet.yml</w:t>
      </w:r>
      <w:proofErr w:type="spellEnd"/>
      <w:r w:rsidRPr="004F52CA">
        <w:rPr>
          <w:sz w:val="32"/>
          <w:szCs w:val="32"/>
        </w:rPr>
        <w:t xml:space="preserve"> file we can specify particular profile so corresponding </w:t>
      </w:r>
      <w:proofErr w:type="spellStart"/>
      <w:r w:rsidRPr="004F52CA">
        <w:rPr>
          <w:sz w:val="32"/>
          <w:szCs w:val="32"/>
        </w:rPr>
        <w:t>yml</w:t>
      </w:r>
      <w:proofErr w:type="spellEnd"/>
      <w:r w:rsidRPr="004F52CA">
        <w:rPr>
          <w:sz w:val="32"/>
          <w:szCs w:val="32"/>
        </w:rPr>
        <w:t xml:space="preserve"> file from git Repository will execute…</w:t>
      </w:r>
    </w:p>
    <w:p w14:paraId="27A68CCA" w14:textId="77777777" w:rsidR="00857420" w:rsidRPr="004F52CA" w:rsidRDefault="00857420" w:rsidP="00857420">
      <w:pPr>
        <w:rPr>
          <w:sz w:val="32"/>
          <w:szCs w:val="32"/>
        </w:rPr>
      </w:pPr>
      <w:r w:rsidRPr="004F52CA">
        <w:rPr>
          <w:sz w:val="32"/>
          <w:szCs w:val="32"/>
        </w:rPr>
        <w:t>spring:</w:t>
      </w:r>
    </w:p>
    <w:p w14:paraId="3B73F65A" w14:textId="77777777" w:rsidR="00857420" w:rsidRPr="004F52CA" w:rsidRDefault="00857420" w:rsidP="00857420">
      <w:pPr>
        <w:rPr>
          <w:sz w:val="32"/>
          <w:szCs w:val="32"/>
        </w:rPr>
      </w:pPr>
      <w:r w:rsidRPr="004F52CA">
        <w:rPr>
          <w:sz w:val="32"/>
          <w:szCs w:val="32"/>
        </w:rPr>
        <w:lastRenderedPageBreak/>
        <w:t xml:space="preserve">  application:</w:t>
      </w:r>
    </w:p>
    <w:p w14:paraId="6ABEB3C8" w14:textId="77777777" w:rsidR="00857420" w:rsidRPr="004F52CA" w:rsidRDefault="00857420" w:rsidP="00857420">
      <w:pPr>
        <w:rPr>
          <w:sz w:val="32"/>
          <w:szCs w:val="32"/>
        </w:rPr>
      </w:pPr>
      <w:r w:rsidRPr="004F52CA">
        <w:rPr>
          <w:sz w:val="32"/>
          <w:szCs w:val="32"/>
        </w:rPr>
        <w:t xml:space="preserve">    name: greet</w:t>
      </w:r>
    </w:p>
    <w:p w14:paraId="3103FEBC" w14:textId="77777777" w:rsidR="00857420" w:rsidRPr="004F52CA" w:rsidRDefault="00857420" w:rsidP="00857420">
      <w:pPr>
        <w:rPr>
          <w:sz w:val="32"/>
          <w:szCs w:val="32"/>
        </w:rPr>
      </w:pPr>
      <w:r w:rsidRPr="004F52CA">
        <w:rPr>
          <w:sz w:val="32"/>
          <w:szCs w:val="32"/>
        </w:rPr>
        <w:t xml:space="preserve">  config:</w:t>
      </w:r>
    </w:p>
    <w:p w14:paraId="01504E8A" w14:textId="77777777" w:rsidR="00857420" w:rsidRPr="004F52CA" w:rsidRDefault="00857420" w:rsidP="00857420">
      <w:pPr>
        <w:rPr>
          <w:sz w:val="32"/>
          <w:szCs w:val="32"/>
        </w:rPr>
      </w:pPr>
      <w:r w:rsidRPr="004F52CA">
        <w:rPr>
          <w:sz w:val="32"/>
          <w:szCs w:val="32"/>
        </w:rPr>
        <w:t xml:space="preserve">    import: </w:t>
      </w:r>
      <w:proofErr w:type="spellStart"/>
      <w:r w:rsidRPr="004F52CA">
        <w:rPr>
          <w:sz w:val="32"/>
          <w:szCs w:val="32"/>
        </w:rPr>
        <w:t>optional:configserver:http</w:t>
      </w:r>
      <w:proofErr w:type="spellEnd"/>
      <w:r w:rsidRPr="004F52CA">
        <w:rPr>
          <w:sz w:val="32"/>
          <w:szCs w:val="32"/>
        </w:rPr>
        <w:t>://localhost:8080</w:t>
      </w:r>
    </w:p>
    <w:p w14:paraId="00E1A841" w14:textId="77777777" w:rsidR="00857420" w:rsidRPr="004F52CA" w:rsidRDefault="00857420" w:rsidP="00857420">
      <w:pPr>
        <w:rPr>
          <w:sz w:val="32"/>
          <w:szCs w:val="32"/>
        </w:rPr>
      </w:pPr>
      <w:r w:rsidRPr="004F52CA">
        <w:rPr>
          <w:sz w:val="32"/>
          <w:szCs w:val="32"/>
        </w:rPr>
        <w:t xml:space="preserve">  profiles:</w:t>
      </w:r>
    </w:p>
    <w:p w14:paraId="6C0067DB" w14:textId="77777777" w:rsidR="00857420" w:rsidRPr="004F52CA" w:rsidRDefault="00857420" w:rsidP="00857420">
      <w:pPr>
        <w:rPr>
          <w:sz w:val="32"/>
          <w:szCs w:val="32"/>
        </w:rPr>
      </w:pPr>
      <w:r w:rsidRPr="004F52CA">
        <w:rPr>
          <w:sz w:val="32"/>
          <w:szCs w:val="32"/>
        </w:rPr>
        <w:t xml:space="preserve">    active:</w:t>
      </w:r>
    </w:p>
    <w:p w14:paraId="669D2245" w14:textId="77777777" w:rsidR="00857420" w:rsidRPr="004F52CA" w:rsidRDefault="00857420" w:rsidP="00857420">
      <w:pPr>
        <w:rPr>
          <w:sz w:val="32"/>
          <w:szCs w:val="32"/>
        </w:rPr>
      </w:pPr>
      <w:r w:rsidRPr="004F52CA">
        <w:rPr>
          <w:sz w:val="32"/>
          <w:szCs w:val="32"/>
        </w:rPr>
        <w:t xml:space="preserve">    - dev</w:t>
      </w:r>
    </w:p>
    <w:p w14:paraId="35389D57" w14:textId="77777777" w:rsidR="00857420" w:rsidRPr="004F52CA" w:rsidRDefault="00857420" w:rsidP="00857420">
      <w:pPr>
        <w:rPr>
          <w:sz w:val="32"/>
          <w:szCs w:val="32"/>
        </w:rPr>
      </w:pPr>
      <w:r w:rsidRPr="004F52CA">
        <w:rPr>
          <w:sz w:val="32"/>
          <w:szCs w:val="32"/>
        </w:rPr>
        <w:t>server:</w:t>
      </w:r>
    </w:p>
    <w:p w14:paraId="57F8D823" w14:textId="77777777" w:rsidR="00857420" w:rsidRPr="004F52CA" w:rsidRDefault="00857420" w:rsidP="00857420">
      <w:pPr>
        <w:rPr>
          <w:sz w:val="32"/>
          <w:szCs w:val="32"/>
        </w:rPr>
      </w:pPr>
      <w:r w:rsidRPr="004F52CA">
        <w:rPr>
          <w:sz w:val="32"/>
          <w:szCs w:val="32"/>
        </w:rPr>
        <w:t xml:space="preserve">  port: 9090</w:t>
      </w:r>
    </w:p>
    <w:p w14:paraId="0088A623" w14:textId="77777777" w:rsidR="00857420" w:rsidRPr="004F52CA" w:rsidRDefault="00857420" w:rsidP="00857420">
      <w:pPr>
        <w:rPr>
          <w:sz w:val="32"/>
          <w:szCs w:val="32"/>
        </w:rPr>
      </w:pPr>
      <w:r w:rsidRPr="004F52CA">
        <w:rPr>
          <w:sz w:val="32"/>
          <w:szCs w:val="32"/>
        </w:rPr>
        <w:t xml:space="preserve">  compression:</w:t>
      </w:r>
    </w:p>
    <w:p w14:paraId="155A4404" w14:textId="77777777" w:rsidR="00857420" w:rsidRPr="004F52CA" w:rsidRDefault="00857420" w:rsidP="00857420">
      <w:pPr>
        <w:rPr>
          <w:sz w:val="32"/>
          <w:szCs w:val="32"/>
        </w:rPr>
      </w:pPr>
      <w:r w:rsidRPr="004F52CA">
        <w:rPr>
          <w:sz w:val="32"/>
          <w:szCs w:val="32"/>
        </w:rPr>
        <w:t xml:space="preserve">    excluded-user-agents:</w:t>
      </w:r>
    </w:p>
    <w:p w14:paraId="42F002E1" w14:textId="77777777" w:rsidR="00857420" w:rsidRPr="004F52CA" w:rsidRDefault="00857420" w:rsidP="00857420">
      <w:pPr>
        <w:rPr>
          <w:sz w:val="32"/>
          <w:szCs w:val="32"/>
        </w:rPr>
      </w:pPr>
      <w:r w:rsidRPr="004F52CA">
        <w:rPr>
          <w:sz w:val="32"/>
          <w:szCs w:val="32"/>
        </w:rPr>
        <w:t xml:space="preserve">  Note:- for two different API , we don’t have one </w:t>
      </w:r>
      <w:proofErr w:type="spellStart"/>
      <w:r w:rsidRPr="004F52CA">
        <w:rPr>
          <w:sz w:val="32"/>
          <w:szCs w:val="32"/>
        </w:rPr>
        <w:t>yml</w:t>
      </w:r>
      <w:proofErr w:type="spellEnd"/>
      <w:r w:rsidRPr="004F52CA">
        <w:rPr>
          <w:sz w:val="32"/>
          <w:szCs w:val="32"/>
        </w:rPr>
        <w:t xml:space="preserve"> file in </w:t>
      </w:r>
      <w:proofErr w:type="spellStart"/>
      <w:r w:rsidRPr="004F52CA">
        <w:rPr>
          <w:sz w:val="32"/>
          <w:szCs w:val="32"/>
        </w:rPr>
        <w:t>gitRepository</w:t>
      </w:r>
      <w:proofErr w:type="spellEnd"/>
      <w:r w:rsidRPr="004F52CA">
        <w:rPr>
          <w:sz w:val="32"/>
          <w:szCs w:val="32"/>
        </w:rPr>
        <w:t xml:space="preserve">    </w:t>
      </w:r>
    </w:p>
    <w:p w14:paraId="0CAB4446" w14:textId="77777777" w:rsidR="00857420" w:rsidRPr="004F52CA" w:rsidRDefault="00857420" w:rsidP="00857420">
      <w:pPr>
        <w:rPr>
          <w:sz w:val="32"/>
          <w:szCs w:val="32"/>
        </w:rPr>
      </w:pPr>
    </w:p>
    <w:p w14:paraId="2166FB03" w14:textId="77777777" w:rsidR="00857420" w:rsidRPr="009C79CA" w:rsidRDefault="00857420" w:rsidP="00857420">
      <w:pPr>
        <w:rPr>
          <w:b/>
          <w:bCs/>
          <w:color w:val="FF0000"/>
          <w:sz w:val="32"/>
          <w:szCs w:val="32"/>
          <w:u w:val="single"/>
        </w:rPr>
      </w:pPr>
      <w:r w:rsidRPr="009C79CA">
        <w:rPr>
          <w:b/>
          <w:bCs/>
          <w:color w:val="FF0000"/>
          <w:sz w:val="32"/>
          <w:szCs w:val="32"/>
          <w:u w:val="single"/>
        </w:rPr>
        <w:t>Circuit Breaker (CB)</w:t>
      </w:r>
    </w:p>
    <w:p w14:paraId="06B863CE" w14:textId="77777777" w:rsidR="00857420" w:rsidRPr="009C79CA" w:rsidRDefault="00857420" w:rsidP="00857420">
      <w:pPr>
        <w:rPr>
          <w:b/>
          <w:bCs/>
          <w:color w:val="FF0000"/>
          <w:sz w:val="32"/>
          <w:szCs w:val="32"/>
          <w:u w:val="single"/>
        </w:rPr>
      </w:pPr>
      <w:r w:rsidRPr="009C79CA">
        <w:rPr>
          <w:b/>
          <w:bCs/>
          <w:color w:val="FF0000"/>
          <w:sz w:val="32"/>
          <w:szCs w:val="32"/>
          <w:u w:val="single"/>
        </w:rPr>
        <w:t>Circuit Breaker Project</w:t>
      </w:r>
    </w:p>
    <w:p w14:paraId="6AD994C6" w14:textId="77777777" w:rsidR="00857420" w:rsidRPr="004F52CA" w:rsidRDefault="00857420" w:rsidP="00857420">
      <w:pPr>
        <w:pStyle w:val="ListParagraph"/>
        <w:numPr>
          <w:ilvl w:val="0"/>
          <w:numId w:val="4"/>
        </w:numPr>
        <w:rPr>
          <w:b/>
          <w:bCs/>
          <w:color w:val="00B0F0"/>
          <w:sz w:val="32"/>
          <w:szCs w:val="32"/>
          <w:u w:val="single"/>
        </w:rPr>
      </w:pPr>
      <w:r w:rsidRPr="004F52CA">
        <w:rPr>
          <w:b/>
          <w:bCs/>
          <w:color w:val="00B0F0"/>
          <w:sz w:val="32"/>
          <w:szCs w:val="32"/>
          <w:u w:val="single"/>
        </w:rPr>
        <w:t>pom.xml</w:t>
      </w:r>
    </w:p>
    <w:p w14:paraId="382D5FF3"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3FC6B608"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w:t>
      </w:r>
      <w:proofErr w:type="spellStart"/>
      <w:r w:rsidRPr="004F52CA">
        <w:rPr>
          <w:rFonts w:ascii="Consolas" w:eastAsia="Times New Roman" w:hAnsi="Consolas" w:cs="Times New Roman"/>
          <w:color w:val="000000"/>
          <w:kern w:val="0"/>
          <w:sz w:val="32"/>
          <w:szCs w:val="32"/>
          <w:lang w:eastAsia="en-IN"/>
          <w14:ligatures w14:val="none"/>
        </w:rPr>
        <w:t>org.springframework.boot</w:t>
      </w:r>
      <w:proofErr w:type="spellEnd"/>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w:t>
      </w:r>
    </w:p>
    <w:p w14:paraId="4542390E"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&gt;spring-boot-starter-actuator&lt;/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w:t>
      </w:r>
    </w:p>
    <w:p w14:paraId="1893BA5C"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766120F4"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073A2010"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w:t>
      </w:r>
      <w:proofErr w:type="spellStart"/>
      <w:r w:rsidRPr="004F52CA">
        <w:rPr>
          <w:rFonts w:ascii="Consolas" w:eastAsia="Times New Roman" w:hAnsi="Consolas" w:cs="Times New Roman"/>
          <w:color w:val="000000"/>
          <w:kern w:val="0"/>
          <w:sz w:val="32"/>
          <w:szCs w:val="32"/>
          <w:lang w:eastAsia="en-IN"/>
          <w14:ligatures w14:val="none"/>
        </w:rPr>
        <w:t>org.springframework.boot</w:t>
      </w:r>
      <w:proofErr w:type="spellEnd"/>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w:t>
      </w:r>
    </w:p>
    <w:p w14:paraId="5BECBD2F"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t>&lt;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&gt;spring-boot-starter-web&lt;/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w:t>
      </w:r>
    </w:p>
    <w:p w14:paraId="242296D5"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lastRenderedPageBreak/>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5E012C4A"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6E0CF496"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 xml:space="preserve">    &lt;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w:t>
      </w:r>
      <w:proofErr w:type="spellStart"/>
      <w:r w:rsidRPr="004F52CA">
        <w:rPr>
          <w:rFonts w:ascii="Consolas" w:eastAsia="Times New Roman" w:hAnsi="Consolas" w:cs="Times New Roman"/>
          <w:color w:val="000000"/>
          <w:kern w:val="0"/>
          <w:sz w:val="32"/>
          <w:szCs w:val="32"/>
          <w:lang w:eastAsia="en-IN"/>
          <w14:ligatures w14:val="none"/>
        </w:rPr>
        <w:t>org.springframework.boot</w:t>
      </w:r>
      <w:proofErr w:type="spellEnd"/>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w:t>
      </w:r>
    </w:p>
    <w:p w14:paraId="0210194E" w14:textId="77777777" w:rsidR="00857420" w:rsidRPr="004F52CA" w:rsidRDefault="00857420" w:rsidP="00857420">
      <w:pPr>
        <w:pStyle w:val="ListParagraph"/>
        <w:shd w:val="clear" w:color="auto" w:fill="FFFFFF"/>
        <w:spacing w:after="0" w:line="240" w:lineRule="auto"/>
        <w:ind w:left="732"/>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&gt;spring-boot-starter-</w:t>
      </w:r>
      <w:proofErr w:type="spellStart"/>
      <w:r w:rsidRPr="004F52CA">
        <w:rPr>
          <w:rFonts w:ascii="Consolas" w:eastAsia="Times New Roman" w:hAnsi="Consolas" w:cs="Times New Roman"/>
          <w:color w:val="000000"/>
          <w:kern w:val="0"/>
          <w:sz w:val="32"/>
          <w:szCs w:val="32"/>
          <w:lang w:eastAsia="en-IN"/>
          <w14:ligatures w14:val="none"/>
        </w:rPr>
        <w:t>aop</w:t>
      </w:r>
      <w:proofErr w:type="spellEnd"/>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w:t>
      </w: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 xml:space="preserve">    </w:t>
      </w:r>
    </w:p>
    <w:p w14:paraId="3EA76DB9"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38292861"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1DFED760"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 xml:space="preserve">    &lt;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&gt;io.github.resilience4j&lt;/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w:t>
      </w:r>
    </w:p>
    <w:p w14:paraId="549931F3" w14:textId="77777777" w:rsidR="00857420" w:rsidRPr="004F52CA" w:rsidRDefault="00857420" w:rsidP="00857420">
      <w:pPr>
        <w:pStyle w:val="ListParagraph"/>
        <w:shd w:val="clear" w:color="auto" w:fill="FFFFFF"/>
        <w:spacing w:after="0" w:line="240" w:lineRule="auto"/>
        <w:ind w:left="732"/>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&gt;resilience4j-spring-boot3&lt;/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w:t>
      </w:r>
    </w:p>
    <w:p w14:paraId="141E1A56"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 xml:space="preserve">    &lt;</w:t>
      </w:r>
      <w:r w:rsidRPr="004F52CA">
        <w:rPr>
          <w:rFonts w:ascii="Consolas" w:eastAsia="Times New Roman" w:hAnsi="Consolas" w:cs="Times New Roman"/>
          <w:color w:val="268BD2"/>
          <w:kern w:val="0"/>
          <w:sz w:val="32"/>
          <w:szCs w:val="32"/>
          <w:lang w:eastAsia="en-IN"/>
          <w14:ligatures w14:val="none"/>
        </w:rPr>
        <w:t>version</w:t>
      </w:r>
      <w:r w:rsidRPr="004F52CA">
        <w:rPr>
          <w:rFonts w:ascii="Consolas" w:eastAsia="Times New Roman" w:hAnsi="Consolas" w:cs="Times New Roman"/>
          <w:color w:val="000000"/>
          <w:kern w:val="0"/>
          <w:sz w:val="32"/>
          <w:szCs w:val="32"/>
          <w:lang w:eastAsia="en-IN"/>
          <w14:ligatures w14:val="none"/>
        </w:rPr>
        <w:t>&gt;2.0.2&lt;/</w:t>
      </w:r>
      <w:r w:rsidRPr="004F52CA">
        <w:rPr>
          <w:rFonts w:ascii="Consolas" w:eastAsia="Times New Roman" w:hAnsi="Consolas" w:cs="Times New Roman"/>
          <w:color w:val="268BD2"/>
          <w:kern w:val="0"/>
          <w:sz w:val="32"/>
          <w:szCs w:val="32"/>
          <w:lang w:eastAsia="en-IN"/>
          <w14:ligatures w14:val="none"/>
        </w:rPr>
        <w:t>version</w:t>
      </w:r>
      <w:r w:rsidRPr="004F52CA">
        <w:rPr>
          <w:rFonts w:ascii="Consolas" w:eastAsia="Times New Roman" w:hAnsi="Consolas" w:cs="Times New Roman"/>
          <w:color w:val="000000"/>
          <w:kern w:val="0"/>
          <w:sz w:val="32"/>
          <w:szCs w:val="32"/>
          <w:lang w:eastAsia="en-IN"/>
          <w14:ligatures w14:val="none"/>
        </w:rPr>
        <w:t>&gt;</w:t>
      </w:r>
    </w:p>
    <w:p w14:paraId="61E50DA9"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2B4A03FB"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r>
    </w:p>
    <w:p w14:paraId="51878A20"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57CAD493"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w:t>
      </w:r>
      <w:proofErr w:type="spellStart"/>
      <w:r w:rsidRPr="004F52CA">
        <w:rPr>
          <w:rFonts w:ascii="Consolas" w:eastAsia="Times New Roman" w:hAnsi="Consolas" w:cs="Times New Roman"/>
          <w:color w:val="000000"/>
          <w:kern w:val="0"/>
          <w:sz w:val="32"/>
          <w:szCs w:val="32"/>
          <w:lang w:eastAsia="en-IN"/>
          <w14:ligatures w14:val="none"/>
        </w:rPr>
        <w:t>org.springframework.boot</w:t>
      </w:r>
      <w:proofErr w:type="spellEnd"/>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groupId</w:t>
      </w:r>
      <w:proofErr w:type="spellEnd"/>
      <w:r w:rsidRPr="004F52CA">
        <w:rPr>
          <w:rFonts w:ascii="Consolas" w:eastAsia="Times New Roman" w:hAnsi="Consolas" w:cs="Times New Roman"/>
          <w:color w:val="000000"/>
          <w:kern w:val="0"/>
          <w:sz w:val="32"/>
          <w:szCs w:val="32"/>
          <w:lang w:eastAsia="en-IN"/>
          <w14:ligatures w14:val="none"/>
        </w:rPr>
        <w:t>&gt;</w:t>
      </w:r>
    </w:p>
    <w:p w14:paraId="1B49FB46" w14:textId="77777777" w:rsidR="00857420" w:rsidRPr="004F52CA" w:rsidRDefault="00857420" w:rsidP="00857420">
      <w:pPr>
        <w:pStyle w:val="ListParagraph"/>
        <w:shd w:val="clear" w:color="auto" w:fill="FFFFFF"/>
        <w:spacing w:after="0" w:line="240" w:lineRule="auto"/>
        <w:ind w:left="732"/>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&gt;spring-boot-</w:t>
      </w:r>
      <w:proofErr w:type="spellStart"/>
      <w:r w:rsidRPr="004F52CA">
        <w:rPr>
          <w:rFonts w:ascii="Consolas" w:eastAsia="Times New Roman" w:hAnsi="Consolas" w:cs="Times New Roman"/>
          <w:color w:val="000000"/>
          <w:kern w:val="0"/>
          <w:sz w:val="32"/>
          <w:szCs w:val="32"/>
          <w:lang w:eastAsia="en-IN"/>
          <w14:ligatures w14:val="none"/>
        </w:rPr>
        <w:t>devtools</w:t>
      </w:r>
      <w:proofErr w:type="spellEnd"/>
      <w:r w:rsidRPr="004F52CA">
        <w:rPr>
          <w:rFonts w:ascii="Consolas" w:eastAsia="Times New Roman" w:hAnsi="Consolas" w:cs="Times New Roman"/>
          <w:color w:val="000000"/>
          <w:kern w:val="0"/>
          <w:sz w:val="32"/>
          <w:szCs w:val="32"/>
          <w:lang w:eastAsia="en-IN"/>
          <w14:ligatures w14:val="none"/>
        </w:rPr>
        <w:t>&lt;/</w:t>
      </w:r>
      <w:proofErr w:type="spellStart"/>
      <w:r w:rsidRPr="004F52CA">
        <w:rPr>
          <w:rFonts w:ascii="Consolas" w:eastAsia="Times New Roman" w:hAnsi="Consolas" w:cs="Times New Roman"/>
          <w:color w:val="268BD2"/>
          <w:kern w:val="0"/>
          <w:sz w:val="32"/>
          <w:szCs w:val="32"/>
          <w:lang w:eastAsia="en-IN"/>
          <w14:ligatures w14:val="none"/>
        </w:rPr>
        <w:t>artifactId</w:t>
      </w:r>
      <w:proofErr w:type="spellEnd"/>
      <w:r w:rsidRPr="004F52CA">
        <w:rPr>
          <w:rFonts w:ascii="Consolas" w:eastAsia="Times New Roman" w:hAnsi="Consolas" w:cs="Times New Roman"/>
          <w:color w:val="000000"/>
          <w:kern w:val="0"/>
          <w:sz w:val="32"/>
          <w:szCs w:val="32"/>
          <w:lang w:eastAsia="en-IN"/>
          <w14:ligatures w14:val="none"/>
        </w:rPr>
        <w:t>&gt;</w:t>
      </w:r>
    </w:p>
    <w:p w14:paraId="0039672D"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scope</w:t>
      </w:r>
      <w:r w:rsidRPr="004F52CA">
        <w:rPr>
          <w:rFonts w:ascii="Consolas" w:eastAsia="Times New Roman" w:hAnsi="Consolas" w:cs="Times New Roman"/>
          <w:color w:val="000000"/>
          <w:kern w:val="0"/>
          <w:sz w:val="32"/>
          <w:szCs w:val="32"/>
          <w:lang w:eastAsia="en-IN"/>
          <w14:ligatures w14:val="none"/>
        </w:rPr>
        <w:t>&gt;runtime&lt;/</w:t>
      </w:r>
      <w:r w:rsidRPr="004F52CA">
        <w:rPr>
          <w:rFonts w:ascii="Consolas" w:eastAsia="Times New Roman" w:hAnsi="Consolas" w:cs="Times New Roman"/>
          <w:color w:val="268BD2"/>
          <w:kern w:val="0"/>
          <w:sz w:val="32"/>
          <w:szCs w:val="32"/>
          <w:lang w:eastAsia="en-IN"/>
          <w14:ligatures w14:val="none"/>
        </w:rPr>
        <w:t>scope</w:t>
      </w:r>
      <w:r w:rsidRPr="004F52CA">
        <w:rPr>
          <w:rFonts w:ascii="Consolas" w:eastAsia="Times New Roman" w:hAnsi="Consolas" w:cs="Times New Roman"/>
          <w:color w:val="000000"/>
          <w:kern w:val="0"/>
          <w:sz w:val="32"/>
          <w:szCs w:val="32"/>
          <w:lang w:eastAsia="en-IN"/>
          <w14:ligatures w14:val="none"/>
        </w:rPr>
        <w:t>&gt;</w:t>
      </w:r>
    </w:p>
    <w:p w14:paraId="3537EC69"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optional</w:t>
      </w:r>
      <w:r w:rsidRPr="004F52CA">
        <w:rPr>
          <w:rFonts w:ascii="Consolas" w:eastAsia="Times New Roman" w:hAnsi="Consolas" w:cs="Times New Roman"/>
          <w:color w:val="000000"/>
          <w:kern w:val="0"/>
          <w:sz w:val="32"/>
          <w:szCs w:val="32"/>
          <w:lang w:eastAsia="en-IN"/>
          <w14:ligatures w14:val="none"/>
        </w:rPr>
        <w:t>&gt;true&lt;/</w:t>
      </w:r>
      <w:r w:rsidRPr="004F52CA">
        <w:rPr>
          <w:rFonts w:ascii="Consolas" w:eastAsia="Times New Roman" w:hAnsi="Consolas" w:cs="Times New Roman"/>
          <w:color w:val="268BD2"/>
          <w:kern w:val="0"/>
          <w:sz w:val="32"/>
          <w:szCs w:val="32"/>
          <w:lang w:eastAsia="en-IN"/>
          <w14:ligatures w14:val="none"/>
        </w:rPr>
        <w:t>optional</w:t>
      </w:r>
      <w:r w:rsidRPr="004F52CA">
        <w:rPr>
          <w:rFonts w:ascii="Consolas" w:eastAsia="Times New Roman" w:hAnsi="Consolas" w:cs="Times New Roman"/>
          <w:color w:val="000000"/>
          <w:kern w:val="0"/>
          <w:sz w:val="32"/>
          <w:szCs w:val="32"/>
          <w:lang w:eastAsia="en-IN"/>
          <w14:ligatures w14:val="none"/>
        </w:rPr>
        <w:t>&gt;</w:t>
      </w:r>
    </w:p>
    <w:p w14:paraId="3D75416D" w14:textId="77777777" w:rsidR="00857420" w:rsidRPr="004F52CA" w:rsidRDefault="00857420" w:rsidP="00857420">
      <w:pPr>
        <w:pStyle w:val="ListParagraph"/>
        <w:numPr>
          <w:ilvl w:val="0"/>
          <w:numId w:val="4"/>
        </w:numPr>
        <w:shd w:val="clear" w:color="auto" w:fill="FFFFFF"/>
        <w:spacing w:after="0" w:line="240" w:lineRule="auto"/>
        <w:rPr>
          <w:rFonts w:ascii="Consolas" w:eastAsia="Times New Roman" w:hAnsi="Consolas" w:cs="Times New Roman"/>
          <w:color w:val="000000"/>
          <w:kern w:val="0"/>
          <w:sz w:val="32"/>
          <w:szCs w:val="32"/>
          <w:lang w:eastAsia="en-IN"/>
          <w14:ligatures w14:val="none"/>
        </w:rPr>
      </w:pPr>
      <w:r w:rsidRPr="004F52CA">
        <w:rPr>
          <w:rFonts w:ascii="Consolas" w:eastAsia="Times New Roman" w:hAnsi="Consolas" w:cs="Times New Roman"/>
          <w:color w:val="000000"/>
          <w:kern w:val="0"/>
          <w:sz w:val="32"/>
          <w:szCs w:val="32"/>
          <w:lang w:eastAsia="en-IN"/>
          <w14:ligatures w14:val="none"/>
        </w:rPr>
        <w:tab/>
      </w:r>
      <w:r w:rsidRPr="004F52CA">
        <w:rPr>
          <w:rFonts w:ascii="Consolas" w:eastAsia="Times New Roman" w:hAnsi="Consolas" w:cs="Times New Roman"/>
          <w:color w:val="000000"/>
          <w:kern w:val="0"/>
          <w:sz w:val="32"/>
          <w:szCs w:val="32"/>
          <w:lang w:eastAsia="en-IN"/>
          <w14:ligatures w14:val="none"/>
        </w:rPr>
        <w:tab/>
        <w:t>&lt;/</w:t>
      </w:r>
      <w:r w:rsidRPr="004F52CA">
        <w:rPr>
          <w:rFonts w:ascii="Consolas" w:eastAsia="Times New Roman" w:hAnsi="Consolas" w:cs="Times New Roman"/>
          <w:color w:val="268BD2"/>
          <w:kern w:val="0"/>
          <w:sz w:val="32"/>
          <w:szCs w:val="32"/>
          <w:lang w:eastAsia="en-IN"/>
          <w14:ligatures w14:val="none"/>
        </w:rPr>
        <w:t>dependency</w:t>
      </w:r>
      <w:r w:rsidRPr="004F52CA">
        <w:rPr>
          <w:rFonts w:ascii="Consolas" w:eastAsia="Times New Roman" w:hAnsi="Consolas" w:cs="Times New Roman"/>
          <w:color w:val="000000"/>
          <w:kern w:val="0"/>
          <w:sz w:val="32"/>
          <w:szCs w:val="32"/>
          <w:lang w:eastAsia="en-IN"/>
          <w14:ligatures w14:val="none"/>
        </w:rPr>
        <w:t>&gt;</w:t>
      </w:r>
    </w:p>
    <w:p w14:paraId="565BCD2F" w14:textId="77777777" w:rsidR="00857420" w:rsidRPr="004F52CA" w:rsidRDefault="00857420" w:rsidP="00857420">
      <w:pPr>
        <w:ind w:left="360"/>
        <w:rPr>
          <w:sz w:val="32"/>
          <w:szCs w:val="32"/>
        </w:rPr>
      </w:pPr>
    </w:p>
    <w:p w14:paraId="1ADB7512" w14:textId="77777777" w:rsidR="00857420" w:rsidRPr="004F52CA" w:rsidRDefault="00857420" w:rsidP="00857420">
      <w:pPr>
        <w:rPr>
          <w:b/>
          <w:bCs/>
          <w:color w:val="00B0F0"/>
          <w:sz w:val="32"/>
          <w:szCs w:val="32"/>
          <w:u w:val="single"/>
        </w:rPr>
      </w:pPr>
      <w:r w:rsidRPr="004F52CA">
        <w:rPr>
          <w:b/>
          <w:bCs/>
          <w:color w:val="00B0F0"/>
          <w:sz w:val="32"/>
          <w:szCs w:val="32"/>
          <w:u w:val="single"/>
        </w:rPr>
        <w:t>2)</w:t>
      </w:r>
      <w:proofErr w:type="spellStart"/>
      <w:r w:rsidRPr="004F52CA">
        <w:rPr>
          <w:b/>
          <w:bCs/>
          <w:color w:val="00B0F0"/>
          <w:sz w:val="32"/>
          <w:szCs w:val="32"/>
          <w:u w:val="single"/>
        </w:rPr>
        <w:t>Application.yml</w:t>
      </w:r>
      <w:proofErr w:type="spellEnd"/>
    </w:p>
    <w:p w14:paraId="7026E3B7" w14:textId="77777777" w:rsidR="00857420" w:rsidRPr="004F52CA" w:rsidRDefault="00857420" w:rsidP="00857420">
      <w:pPr>
        <w:rPr>
          <w:color w:val="002060"/>
          <w:sz w:val="32"/>
          <w:szCs w:val="32"/>
        </w:rPr>
      </w:pPr>
      <w:r w:rsidRPr="004F52CA">
        <w:rPr>
          <w:color w:val="002060"/>
          <w:sz w:val="32"/>
          <w:szCs w:val="32"/>
        </w:rPr>
        <w:t>spring:</w:t>
      </w:r>
    </w:p>
    <w:p w14:paraId="1EFADBD1" w14:textId="77777777" w:rsidR="00857420" w:rsidRPr="004F52CA" w:rsidRDefault="00857420" w:rsidP="00857420">
      <w:pPr>
        <w:rPr>
          <w:color w:val="002060"/>
          <w:sz w:val="32"/>
          <w:szCs w:val="32"/>
        </w:rPr>
      </w:pPr>
      <w:r w:rsidRPr="004F52CA">
        <w:rPr>
          <w:color w:val="002060"/>
          <w:sz w:val="32"/>
          <w:szCs w:val="32"/>
        </w:rPr>
        <w:t xml:space="preserve">  application:</w:t>
      </w:r>
    </w:p>
    <w:p w14:paraId="18CFAFFA" w14:textId="77777777" w:rsidR="00857420" w:rsidRPr="004F52CA" w:rsidRDefault="00857420" w:rsidP="00857420">
      <w:pPr>
        <w:rPr>
          <w:color w:val="002060"/>
          <w:sz w:val="32"/>
          <w:szCs w:val="32"/>
        </w:rPr>
      </w:pPr>
      <w:r w:rsidRPr="004F52CA">
        <w:rPr>
          <w:color w:val="002060"/>
          <w:sz w:val="32"/>
          <w:szCs w:val="32"/>
        </w:rPr>
        <w:t xml:space="preserve">    name: Circuit_Breaker_Resilence4j</w:t>
      </w:r>
      <w:r w:rsidRPr="004F52CA">
        <w:rPr>
          <w:color w:val="002060"/>
          <w:sz w:val="32"/>
          <w:szCs w:val="32"/>
        </w:rPr>
        <w:tab/>
      </w:r>
    </w:p>
    <w:p w14:paraId="729ED57F" w14:textId="77777777" w:rsidR="00857420" w:rsidRPr="004F52CA" w:rsidRDefault="00857420" w:rsidP="00857420">
      <w:pPr>
        <w:rPr>
          <w:color w:val="002060"/>
          <w:sz w:val="32"/>
          <w:szCs w:val="32"/>
        </w:rPr>
      </w:pPr>
      <w:r w:rsidRPr="004F52CA">
        <w:rPr>
          <w:color w:val="002060"/>
          <w:sz w:val="32"/>
          <w:szCs w:val="32"/>
        </w:rPr>
        <w:t>management:</w:t>
      </w:r>
    </w:p>
    <w:p w14:paraId="52715482"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endpoints.web.exposure.include</w:t>
      </w:r>
      <w:proofErr w:type="spellEnd"/>
      <w:r w:rsidRPr="004F52CA">
        <w:rPr>
          <w:color w:val="002060"/>
          <w:sz w:val="32"/>
          <w:szCs w:val="32"/>
        </w:rPr>
        <w:t>: '*'</w:t>
      </w:r>
    </w:p>
    <w:p w14:paraId="60C3E44E"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endpoint.health.show</w:t>
      </w:r>
      <w:proofErr w:type="spellEnd"/>
      <w:r w:rsidRPr="004F52CA">
        <w:rPr>
          <w:color w:val="002060"/>
          <w:sz w:val="32"/>
          <w:szCs w:val="32"/>
        </w:rPr>
        <w:t>-details: always</w:t>
      </w:r>
    </w:p>
    <w:p w14:paraId="561A5F73"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health.circuitbreakers.enabled</w:t>
      </w:r>
      <w:proofErr w:type="spellEnd"/>
      <w:r w:rsidRPr="004F52CA">
        <w:rPr>
          <w:color w:val="002060"/>
          <w:sz w:val="32"/>
          <w:szCs w:val="32"/>
        </w:rPr>
        <w:t>: true</w:t>
      </w:r>
    </w:p>
    <w:p w14:paraId="4CCC93D2" w14:textId="77777777" w:rsidR="00857420" w:rsidRPr="004F52CA" w:rsidRDefault="00857420" w:rsidP="00857420">
      <w:pPr>
        <w:rPr>
          <w:color w:val="002060"/>
          <w:sz w:val="32"/>
          <w:szCs w:val="32"/>
        </w:rPr>
      </w:pPr>
      <w:r w:rsidRPr="004F52CA">
        <w:rPr>
          <w:color w:val="002060"/>
          <w:sz w:val="32"/>
          <w:szCs w:val="32"/>
        </w:rPr>
        <w:t>resilience4j.circuitbreaker:</w:t>
      </w:r>
    </w:p>
    <w:p w14:paraId="5F4FBF58" w14:textId="77777777" w:rsidR="00857420" w:rsidRPr="004F52CA" w:rsidRDefault="00857420" w:rsidP="00857420">
      <w:pPr>
        <w:rPr>
          <w:color w:val="002060"/>
          <w:sz w:val="32"/>
          <w:szCs w:val="32"/>
        </w:rPr>
      </w:pPr>
      <w:r w:rsidRPr="004F52CA">
        <w:rPr>
          <w:color w:val="002060"/>
          <w:sz w:val="32"/>
          <w:szCs w:val="32"/>
        </w:rPr>
        <w:lastRenderedPageBreak/>
        <w:t xml:space="preserve">    configs:</w:t>
      </w:r>
    </w:p>
    <w:p w14:paraId="116C8DEE" w14:textId="77777777" w:rsidR="00857420" w:rsidRPr="004F52CA" w:rsidRDefault="00857420" w:rsidP="00857420">
      <w:pPr>
        <w:rPr>
          <w:color w:val="002060"/>
          <w:sz w:val="32"/>
          <w:szCs w:val="32"/>
        </w:rPr>
      </w:pPr>
      <w:r w:rsidRPr="004F52CA">
        <w:rPr>
          <w:color w:val="002060"/>
          <w:sz w:val="32"/>
          <w:szCs w:val="32"/>
        </w:rPr>
        <w:t xml:space="preserve">        default:</w:t>
      </w:r>
    </w:p>
    <w:p w14:paraId="0C8D99B6"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registerHealthIndicator</w:t>
      </w:r>
      <w:proofErr w:type="spellEnd"/>
      <w:r w:rsidRPr="004F52CA">
        <w:rPr>
          <w:color w:val="002060"/>
          <w:sz w:val="32"/>
          <w:szCs w:val="32"/>
        </w:rPr>
        <w:t>: true</w:t>
      </w:r>
    </w:p>
    <w:p w14:paraId="2F4EA213"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slidingWindowSize</w:t>
      </w:r>
      <w:proofErr w:type="spellEnd"/>
      <w:r w:rsidRPr="004F52CA">
        <w:rPr>
          <w:color w:val="002060"/>
          <w:sz w:val="32"/>
          <w:szCs w:val="32"/>
        </w:rPr>
        <w:t>: 6</w:t>
      </w:r>
    </w:p>
    <w:p w14:paraId="76AC8D43"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minimumNumberOfCalls</w:t>
      </w:r>
      <w:proofErr w:type="spellEnd"/>
      <w:r w:rsidRPr="004F52CA">
        <w:rPr>
          <w:color w:val="002060"/>
          <w:sz w:val="32"/>
          <w:szCs w:val="32"/>
        </w:rPr>
        <w:t>: 5</w:t>
      </w:r>
    </w:p>
    <w:p w14:paraId="54B445CA"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permittedNumberOfCallsInHalfOpenState</w:t>
      </w:r>
      <w:proofErr w:type="spellEnd"/>
      <w:r w:rsidRPr="004F52CA">
        <w:rPr>
          <w:color w:val="002060"/>
          <w:sz w:val="32"/>
          <w:szCs w:val="32"/>
        </w:rPr>
        <w:t>: 4</w:t>
      </w:r>
    </w:p>
    <w:p w14:paraId="22E6395D"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automaticTransitionFromOpenToHalfOpenEnabled</w:t>
      </w:r>
      <w:proofErr w:type="spellEnd"/>
      <w:r w:rsidRPr="004F52CA">
        <w:rPr>
          <w:color w:val="002060"/>
          <w:sz w:val="32"/>
          <w:szCs w:val="32"/>
        </w:rPr>
        <w:t>: true</w:t>
      </w:r>
    </w:p>
    <w:p w14:paraId="75337C99"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waitDurationInOpenState</w:t>
      </w:r>
      <w:proofErr w:type="spellEnd"/>
      <w:r w:rsidRPr="004F52CA">
        <w:rPr>
          <w:color w:val="002060"/>
          <w:sz w:val="32"/>
          <w:szCs w:val="32"/>
        </w:rPr>
        <w:t>: 10s</w:t>
      </w:r>
    </w:p>
    <w:p w14:paraId="533FF54A"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failureRateThreshold</w:t>
      </w:r>
      <w:proofErr w:type="spellEnd"/>
      <w:r w:rsidRPr="004F52CA">
        <w:rPr>
          <w:color w:val="002060"/>
          <w:sz w:val="32"/>
          <w:szCs w:val="32"/>
        </w:rPr>
        <w:t>: 50</w:t>
      </w:r>
    </w:p>
    <w:p w14:paraId="57B1ED86" w14:textId="77777777" w:rsidR="00857420" w:rsidRPr="004F52CA" w:rsidRDefault="00857420" w:rsidP="00857420">
      <w:pPr>
        <w:rPr>
          <w:color w:val="002060"/>
          <w:sz w:val="32"/>
          <w:szCs w:val="32"/>
        </w:rPr>
      </w:pPr>
      <w:r w:rsidRPr="004F52CA">
        <w:rPr>
          <w:color w:val="002060"/>
          <w:sz w:val="32"/>
          <w:szCs w:val="32"/>
        </w:rPr>
        <w:t xml:space="preserve">            </w:t>
      </w:r>
      <w:proofErr w:type="spellStart"/>
      <w:r w:rsidRPr="004F52CA">
        <w:rPr>
          <w:color w:val="002060"/>
          <w:sz w:val="32"/>
          <w:szCs w:val="32"/>
        </w:rPr>
        <w:t>eventConsumerBufferSize</w:t>
      </w:r>
      <w:proofErr w:type="spellEnd"/>
      <w:r w:rsidRPr="004F52CA">
        <w:rPr>
          <w:color w:val="002060"/>
          <w:sz w:val="32"/>
          <w:szCs w:val="32"/>
        </w:rPr>
        <w:t>: 10</w:t>
      </w:r>
    </w:p>
    <w:p w14:paraId="5FF21F1F" w14:textId="77777777" w:rsidR="00857420" w:rsidRPr="004F52CA" w:rsidRDefault="00857420" w:rsidP="00857420">
      <w:pPr>
        <w:rPr>
          <w:b/>
          <w:bCs/>
          <w:color w:val="00B0F0"/>
          <w:sz w:val="32"/>
          <w:szCs w:val="32"/>
          <w:u w:val="single"/>
        </w:rPr>
      </w:pPr>
      <w:r w:rsidRPr="004F52CA">
        <w:rPr>
          <w:b/>
          <w:bCs/>
          <w:color w:val="00B0F0"/>
          <w:sz w:val="32"/>
          <w:szCs w:val="32"/>
          <w:u w:val="single"/>
        </w:rPr>
        <w:t>3) MyActivityRestController.java</w:t>
      </w:r>
    </w:p>
    <w:p w14:paraId="66A0C240" w14:textId="77777777" w:rsidR="00857420" w:rsidRPr="004F52CA" w:rsidRDefault="00857420" w:rsidP="00857420">
      <w:pPr>
        <w:rPr>
          <w:color w:val="002060"/>
          <w:sz w:val="32"/>
          <w:szCs w:val="32"/>
        </w:rPr>
      </w:pPr>
      <w:r w:rsidRPr="004F52CA">
        <w:rPr>
          <w:rFonts w:ascii="Consolas" w:eastAsia="Times New Roman" w:hAnsi="Consolas" w:cs="Times New Roman"/>
          <w:color w:val="646464"/>
          <w:kern w:val="0"/>
          <w:sz w:val="32"/>
          <w:szCs w:val="32"/>
          <w:lang w:eastAsia="en-IN"/>
          <w14:ligatures w14:val="none"/>
        </w:rPr>
        <w:t xml:space="preserve"> </w:t>
      </w:r>
      <w:r w:rsidRPr="004F52CA">
        <w:rPr>
          <w:color w:val="002060"/>
          <w:sz w:val="32"/>
          <w:szCs w:val="32"/>
        </w:rPr>
        <w:t>@RestController</w:t>
      </w:r>
    </w:p>
    <w:p w14:paraId="4048F0DC"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w:t>
      </w:r>
      <w:r w:rsidRPr="004F52CA">
        <w:rPr>
          <w:b/>
          <w:bCs/>
          <w:color w:val="002060"/>
          <w:sz w:val="32"/>
          <w:szCs w:val="32"/>
        </w:rPr>
        <w:t>class</w:t>
      </w:r>
      <w:r w:rsidRPr="004F52CA">
        <w:rPr>
          <w:color w:val="002060"/>
          <w:sz w:val="32"/>
          <w:szCs w:val="32"/>
        </w:rPr>
        <w:t xml:space="preserve"> </w:t>
      </w:r>
      <w:proofErr w:type="spellStart"/>
      <w:r w:rsidRPr="004F52CA">
        <w:rPr>
          <w:color w:val="002060"/>
          <w:sz w:val="32"/>
          <w:szCs w:val="32"/>
        </w:rPr>
        <w:t>MyActivityRestController</w:t>
      </w:r>
      <w:proofErr w:type="spellEnd"/>
      <w:r w:rsidRPr="004F52CA">
        <w:rPr>
          <w:color w:val="002060"/>
          <w:sz w:val="32"/>
          <w:szCs w:val="32"/>
        </w:rPr>
        <w:t xml:space="preserve"> </w:t>
      </w:r>
    </w:p>
    <w:p w14:paraId="494CF912" w14:textId="77777777" w:rsidR="00857420" w:rsidRPr="004F52CA" w:rsidRDefault="00857420" w:rsidP="00857420">
      <w:pPr>
        <w:rPr>
          <w:color w:val="002060"/>
          <w:sz w:val="32"/>
          <w:szCs w:val="32"/>
        </w:rPr>
      </w:pPr>
      <w:r w:rsidRPr="004F52CA">
        <w:rPr>
          <w:color w:val="002060"/>
          <w:sz w:val="32"/>
          <w:szCs w:val="32"/>
        </w:rPr>
        <w:tab/>
        <w:t>{</w:t>
      </w:r>
    </w:p>
    <w:p w14:paraId="28FBF684"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int</w:t>
      </w:r>
      <w:r w:rsidRPr="004F52CA">
        <w:rPr>
          <w:color w:val="002060"/>
          <w:sz w:val="32"/>
          <w:szCs w:val="32"/>
        </w:rPr>
        <w:t xml:space="preserve"> </w:t>
      </w:r>
      <w:proofErr w:type="spellStart"/>
      <w:r w:rsidRPr="004F52CA">
        <w:rPr>
          <w:color w:val="002060"/>
          <w:sz w:val="32"/>
          <w:szCs w:val="32"/>
        </w:rPr>
        <w:t>i</w:t>
      </w:r>
      <w:proofErr w:type="spellEnd"/>
      <w:r w:rsidRPr="004F52CA">
        <w:rPr>
          <w:color w:val="002060"/>
          <w:sz w:val="32"/>
          <w:szCs w:val="32"/>
        </w:rPr>
        <w:t>;</w:t>
      </w:r>
    </w:p>
    <w:p w14:paraId="652CEAA9"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int</w:t>
      </w:r>
      <w:r w:rsidRPr="004F52CA">
        <w:rPr>
          <w:color w:val="002060"/>
          <w:sz w:val="32"/>
          <w:szCs w:val="32"/>
        </w:rPr>
        <w:t xml:space="preserve"> m=1;</w:t>
      </w:r>
    </w:p>
    <w:p w14:paraId="073344E4"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int</w:t>
      </w:r>
      <w:r w:rsidRPr="004F52CA">
        <w:rPr>
          <w:color w:val="002060"/>
          <w:sz w:val="32"/>
          <w:szCs w:val="32"/>
        </w:rPr>
        <w:t xml:space="preserve"> f=1;</w:t>
      </w:r>
    </w:p>
    <w:p w14:paraId="54E69D18" w14:textId="77777777" w:rsidR="00857420" w:rsidRPr="004F52CA" w:rsidRDefault="00857420" w:rsidP="00857420">
      <w:pPr>
        <w:rPr>
          <w:color w:val="002060"/>
          <w:sz w:val="32"/>
          <w:szCs w:val="32"/>
        </w:rPr>
      </w:pPr>
      <w:r w:rsidRPr="004F52CA">
        <w:rPr>
          <w:color w:val="002060"/>
          <w:sz w:val="32"/>
          <w:szCs w:val="32"/>
        </w:rPr>
        <w:tab/>
        <w:t>@GetMapping("/")</w:t>
      </w:r>
    </w:p>
    <w:p w14:paraId="2E257963" w14:textId="77777777" w:rsidR="00857420" w:rsidRPr="004F52CA" w:rsidRDefault="00857420" w:rsidP="00857420">
      <w:pPr>
        <w:rPr>
          <w:color w:val="002060"/>
          <w:sz w:val="32"/>
          <w:szCs w:val="32"/>
        </w:rPr>
      </w:pPr>
      <w:r w:rsidRPr="004F52CA">
        <w:rPr>
          <w:color w:val="002060"/>
          <w:sz w:val="32"/>
          <w:szCs w:val="32"/>
        </w:rPr>
        <w:tab/>
        <w:t>@CircuitBreaker(name="boredApi" ,</w:t>
      </w:r>
      <w:proofErr w:type="spellStart"/>
      <w:r w:rsidRPr="004F52CA">
        <w:rPr>
          <w:color w:val="002060"/>
          <w:sz w:val="32"/>
          <w:szCs w:val="32"/>
        </w:rPr>
        <w:t>fallbackMethod</w:t>
      </w:r>
      <w:proofErr w:type="spellEnd"/>
      <w:r w:rsidRPr="004F52CA">
        <w:rPr>
          <w:color w:val="002060"/>
          <w:sz w:val="32"/>
          <w:szCs w:val="32"/>
        </w:rPr>
        <w:t xml:space="preserve"> = "</w:t>
      </w:r>
      <w:proofErr w:type="spellStart"/>
      <w:r w:rsidRPr="004F52CA">
        <w:rPr>
          <w:color w:val="002060"/>
          <w:sz w:val="32"/>
          <w:szCs w:val="32"/>
        </w:rPr>
        <w:t>doWork</w:t>
      </w:r>
      <w:proofErr w:type="spellEnd"/>
      <w:r w:rsidRPr="004F52CA">
        <w:rPr>
          <w:color w:val="002060"/>
          <w:sz w:val="32"/>
          <w:szCs w:val="32"/>
        </w:rPr>
        <w:t>")</w:t>
      </w:r>
    </w:p>
    <w:p w14:paraId="6EAE925E"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public</w:t>
      </w:r>
      <w:r w:rsidRPr="004F52CA">
        <w:rPr>
          <w:color w:val="002060"/>
          <w:sz w:val="32"/>
          <w:szCs w:val="32"/>
        </w:rPr>
        <w:t xml:space="preserve"> String </w:t>
      </w:r>
      <w:proofErr w:type="spellStart"/>
      <w:r w:rsidRPr="004F52CA">
        <w:rPr>
          <w:color w:val="002060"/>
          <w:sz w:val="32"/>
          <w:szCs w:val="32"/>
        </w:rPr>
        <w:t>invokeBoredApi</w:t>
      </w:r>
      <w:proofErr w:type="spellEnd"/>
      <w:r w:rsidRPr="004F52CA">
        <w:rPr>
          <w:color w:val="002060"/>
          <w:sz w:val="32"/>
          <w:szCs w:val="32"/>
        </w:rPr>
        <w:t xml:space="preserve">() </w:t>
      </w:r>
    </w:p>
    <w:p w14:paraId="3A322453"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t>{</w:t>
      </w:r>
    </w:p>
    <w:p w14:paraId="30A84784"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roofErr w:type="spellStart"/>
      <w:r w:rsidRPr="004F52CA">
        <w:rPr>
          <w:color w:val="002060"/>
          <w:sz w:val="32"/>
          <w:szCs w:val="32"/>
        </w:rPr>
        <w:t>System.</w:t>
      </w:r>
      <w:r w:rsidRPr="004F52CA">
        <w:rPr>
          <w:b/>
          <w:bCs/>
          <w:i/>
          <w:iCs/>
          <w:color w:val="002060"/>
          <w:sz w:val="32"/>
          <w:szCs w:val="32"/>
        </w:rPr>
        <w:t>out</w:t>
      </w:r>
      <w:r w:rsidRPr="004F52CA">
        <w:rPr>
          <w:color w:val="002060"/>
          <w:sz w:val="32"/>
          <w:szCs w:val="32"/>
        </w:rPr>
        <w:t>.println</w:t>
      </w:r>
      <w:proofErr w:type="spellEnd"/>
      <w:r w:rsidRPr="004F52CA">
        <w:rPr>
          <w:color w:val="002060"/>
          <w:sz w:val="32"/>
          <w:szCs w:val="32"/>
        </w:rPr>
        <w:t xml:space="preserve">(m+") main-Logic executed    "+ </w:t>
      </w:r>
      <w:proofErr w:type="spellStart"/>
      <w:r w:rsidRPr="004F52CA">
        <w:rPr>
          <w:color w:val="002060"/>
          <w:sz w:val="32"/>
          <w:szCs w:val="32"/>
        </w:rPr>
        <w:t>LocalTime.</w:t>
      </w:r>
      <w:r w:rsidRPr="004F52CA">
        <w:rPr>
          <w:i/>
          <w:iCs/>
          <w:color w:val="002060"/>
          <w:sz w:val="32"/>
          <w:szCs w:val="32"/>
        </w:rPr>
        <w:t>now</w:t>
      </w:r>
      <w:proofErr w:type="spellEnd"/>
      <w:r w:rsidRPr="004F52CA">
        <w:rPr>
          <w:color w:val="002060"/>
          <w:sz w:val="32"/>
          <w:szCs w:val="32"/>
        </w:rPr>
        <w:t>());</w:t>
      </w:r>
    </w:p>
    <w:p w14:paraId="42CC51BE" w14:textId="77777777" w:rsidR="00857420" w:rsidRPr="004F52CA" w:rsidRDefault="00857420" w:rsidP="00857420">
      <w:pPr>
        <w:rPr>
          <w:color w:val="002060"/>
          <w:sz w:val="32"/>
          <w:szCs w:val="32"/>
        </w:rPr>
      </w:pPr>
      <w:r w:rsidRPr="004F52CA">
        <w:rPr>
          <w:color w:val="002060"/>
          <w:sz w:val="32"/>
          <w:szCs w:val="32"/>
        </w:rPr>
        <w:lastRenderedPageBreak/>
        <w:tab/>
      </w:r>
      <w:r w:rsidRPr="004F52CA">
        <w:rPr>
          <w:color w:val="002060"/>
          <w:sz w:val="32"/>
          <w:szCs w:val="32"/>
        </w:rPr>
        <w:tab/>
        <w:t xml:space="preserve">//String </w:t>
      </w:r>
      <w:proofErr w:type="spellStart"/>
      <w:r w:rsidRPr="004F52CA">
        <w:rPr>
          <w:color w:val="002060"/>
          <w:sz w:val="32"/>
          <w:szCs w:val="32"/>
          <w:u w:val="single"/>
        </w:rPr>
        <w:t>url</w:t>
      </w:r>
      <w:proofErr w:type="spellEnd"/>
      <w:r w:rsidRPr="004F52CA">
        <w:rPr>
          <w:color w:val="002060"/>
          <w:sz w:val="32"/>
          <w:szCs w:val="32"/>
        </w:rPr>
        <w:t xml:space="preserve"> = "https://www.boredapi.com/api/activity";</w:t>
      </w:r>
    </w:p>
    <w:p w14:paraId="3368C81B"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t xml:space="preserve">String </w:t>
      </w:r>
      <w:proofErr w:type="spellStart"/>
      <w:r w:rsidRPr="004F52CA">
        <w:rPr>
          <w:color w:val="002060"/>
          <w:sz w:val="32"/>
          <w:szCs w:val="32"/>
        </w:rPr>
        <w:t>url</w:t>
      </w:r>
      <w:proofErr w:type="spellEnd"/>
      <w:r w:rsidRPr="004F52CA">
        <w:rPr>
          <w:color w:val="002060"/>
          <w:sz w:val="32"/>
          <w:szCs w:val="32"/>
        </w:rPr>
        <w:t xml:space="preserve"> = "https://jsonplaceholder.typicode.com/</w:t>
      </w:r>
      <w:proofErr w:type="spellStart"/>
      <w:r w:rsidRPr="004F52CA">
        <w:rPr>
          <w:color w:val="002060"/>
          <w:sz w:val="32"/>
          <w:szCs w:val="32"/>
        </w:rPr>
        <w:t>todos</w:t>
      </w:r>
      <w:proofErr w:type="spellEnd"/>
      <w:r w:rsidRPr="004F52CA">
        <w:rPr>
          <w:color w:val="002060"/>
          <w:sz w:val="32"/>
          <w:szCs w:val="32"/>
        </w:rPr>
        <w:t>/1";</w:t>
      </w:r>
      <w:r w:rsidRPr="004F52CA">
        <w:rPr>
          <w:color w:val="002060"/>
          <w:sz w:val="32"/>
          <w:szCs w:val="32"/>
        </w:rPr>
        <w:tab/>
      </w:r>
    </w:p>
    <w:p w14:paraId="55D184BB"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t xml:space="preserve">//String </w:t>
      </w:r>
      <w:proofErr w:type="spellStart"/>
      <w:r w:rsidRPr="004F52CA">
        <w:rPr>
          <w:color w:val="002060"/>
          <w:sz w:val="32"/>
          <w:szCs w:val="32"/>
          <w:u w:val="single"/>
        </w:rPr>
        <w:t>url</w:t>
      </w:r>
      <w:proofErr w:type="spellEnd"/>
      <w:r w:rsidRPr="004F52CA">
        <w:rPr>
          <w:color w:val="002060"/>
          <w:sz w:val="32"/>
          <w:szCs w:val="32"/>
        </w:rPr>
        <w:t xml:space="preserve"> = "https://jsonplaceholder.typicode.com/</w:t>
      </w:r>
      <w:proofErr w:type="spellStart"/>
      <w:r w:rsidRPr="004F52CA">
        <w:rPr>
          <w:color w:val="002060"/>
          <w:sz w:val="32"/>
          <w:szCs w:val="32"/>
        </w:rPr>
        <w:t>todos</w:t>
      </w:r>
      <w:proofErr w:type="spellEnd"/>
      <w:r w:rsidRPr="004F52CA">
        <w:rPr>
          <w:color w:val="002060"/>
          <w:sz w:val="32"/>
          <w:szCs w:val="32"/>
        </w:rPr>
        <w:t>";</w:t>
      </w:r>
    </w:p>
    <w:p w14:paraId="61DDDA5D"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roofErr w:type="spellStart"/>
      <w:r w:rsidRPr="004F52CA">
        <w:rPr>
          <w:color w:val="002060"/>
          <w:sz w:val="32"/>
          <w:szCs w:val="32"/>
        </w:rPr>
        <w:t>RestTemplate</w:t>
      </w:r>
      <w:proofErr w:type="spellEnd"/>
      <w:r w:rsidRPr="004F52CA">
        <w:rPr>
          <w:color w:val="002060"/>
          <w:sz w:val="32"/>
          <w:szCs w:val="32"/>
        </w:rPr>
        <w:t xml:space="preserve"> rt = </w:t>
      </w:r>
      <w:r w:rsidRPr="004F52CA">
        <w:rPr>
          <w:b/>
          <w:bCs/>
          <w:color w:val="002060"/>
          <w:sz w:val="32"/>
          <w:szCs w:val="32"/>
        </w:rPr>
        <w:t>new</w:t>
      </w:r>
      <w:r w:rsidRPr="004F52CA">
        <w:rPr>
          <w:color w:val="002060"/>
          <w:sz w:val="32"/>
          <w:szCs w:val="32"/>
        </w:rPr>
        <w:t xml:space="preserve"> </w:t>
      </w:r>
      <w:proofErr w:type="spellStart"/>
      <w:r w:rsidRPr="004F52CA">
        <w:rPr>
          <w:color w:val="002060"/>
          <w:sz w:val="32"/>
          <w:szCs w:val="32"/>
        </w:rPr>
        <w:t>RestTemplate</w:t>
      </w:r>
      <w:proofErr w:type="spellEnd"/>
      <w:r w:rsidRPr="004F52CA">
        <w:rPr>
          <w:color w:val="002060"/>
          <w:sz w:val="32"/>
          <w:szCs w:val="32"/>
        </w:rPr>
        <w:t>();</w:t>
      </w:r>
    </w:p>
    <w:p w14:paraId="170F1939"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roofErr w:type="spellStart"/>
      <w:r w:rsidRPr="004F52CA">
        <w:rPr>
          <w:color w:val="002060"/>
          <w:sz w:val="32"/>
          <w:szCs w:val="32"/>
        </w:rPr>
        <w:t>ResponseEntity</w:t>
      </w:r>
      <w:proofErr w:type="spellEnd"/>
      <w:r w:rsidRPr="004F52CA">
        <w:rPr>
          <w:color w:val="002060"/>
          <w:sz w:val="32"/>
          <w:szCs w:val="32"/>
        </w:rPr>
        <w:t xml:space="preserve">&lt;Activity&gt; </w:t>
      </w:r>
      <w:proofErr w:type="spellStart"/>
      <w:r w:rsidRPr="004F52CA">
        <w:rPr>
          <w:color w:val="002060"/>
          <w:sz w:val="32"/>
          <w:szCs w:val="32"/>
        </w:rPr>
        <w:t>forEntity</w:t>
      </w:r>
      <w:proofErr w:type="spellEnd"/>
      <w:r w:rsidRPr="004F52CA">
        <w:rPr>
          <w:color w:val="002060"/>
          <w:sz w:val="32"/>
          <w:szCs w:val="32"/>
        </w:rPr>
        <w:t xml:space="preserve"> = </w:t>
      </w:r>
      <w:proofErr w:type="spellStart"/>
      <w:r w:rsidRPr="004F52CA">
        <w:rPr>
          <w:color w:val="002060"/>
          <w:sz w:val="32"/>
          <w:szCs w:val="32"/>
        </w:rPr>
        <w:t>rt.getForEntity</w:t>
      </w:r>
      <w:proofErr w:type="spellEnd"/>
      <w:r w:rsidRPr="004F52CA">
        <w:rPr>
          <w:color w:val="002060"/>
          <w:sz w:val="32"/>
          <w:szCs w:val="32"/>
        </w:rPr>
        <w:t>(</w:t>
      </w:r>
      <w:proofErr w:type="spellStart"/>
      <w:r w:rsidRPr="004F52CA">
        <w:rPr>
          <w:color w:val="002060"/>
          <w:sz w:val="32"/>
          <w:szCs w:val="32"/>
        </w:rPr>
        <w:t>url</w:t>
      </w:r>
      <w:proofErr w:type="spellEnd"/>
      <w:r w:rsidRPr="004F52CA">
        <w:rPr>
          <w:color w:val="002060"/>
          <w:sz w:val="32"/>
          <w:szCs w:val="32"/>
        </w:rPr>
        <w:t xml:space="preserve">, </w:t>
      </w:r>
      <w:proofErr w:type="spellStart"/>
      <w:r w:rsidRPr="004F52CA">
        <w:rPr>
          <w:color w:val="002060"/>
          <w:sz w:val="32"/>
          <w:szCs w:val="32"/>
        </w:rPr>
        <w:t>Activity.</w:t>
      </w:r>
      <w:r w:rsidRPr="004F52CA">
        <w:rPr>
          <w:b/>
          <w:bCs/>
          <w:color w:val="002060"/>
          <w:sz w:val="32"/>
          <w:szCs w:val="32"/>
        </w:rPr>
        <w:t>class</w:t>
      </w:r>
      <w:proofErr w:type="spellEnd"/>
      <w:r w:rsidRPr="004F52CA">
        <w:rPr>
          <w:color w:val="002060"/>
          <w:sz w:val="32"/>
          <w:szCs w:val="32"/>
        </w:rPr>
        <w:t>);</w:t>
      </w:r>
    </w:p>
    <w:p w14:paraId="394767B7"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t xml:space="preserve"> Activity body = </w:t>
      </w:r>
      <w:proofErr w:type="spellStart"/>
      <w:r w:rsidRPr="004F52CA">
        <w:rPr>
          <w:color w:val="002060"/>
          <w:sz w:val="32"/>
          <w:szCs w:val="32"/>
        </w:rPr>
        <w:t>forEntity.getBody</w:t>
      </w:r>
      <w:proofErr w:type="spellEnd"/>
      <w:r w:rsidRPr="004F52CA">
        <w:rPr>
          <w:color w:val="002060"/>
          <w:sz w:val="32"/>
          <w:szCs w:val="32"/>
        </w:rPr>
        <w:t>();</w:t>
      </w:r>
      <w:r w:rsidRPr="004F52CA">
        <w:rPr>
          <w:color w:val="002060"/>
          <w:sz w:val="32"/>
          <w:szCs w:val="32"/>
        </w:rPr>
        <w:tab/>
      </w:r>
    </w:p>
    <w:p w14:paraId="0362A051"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t xml:space="preserve">String title = </w:t>
      </w:r>
      <w:proofErr w:type="spellStart"/>
      <w:r w:rsidRPr="004F52CA">
        <w:rPr>
          <w:color w:val="002060"/>
          <w:sz w:val="32"/>
          <w:szCs w:val="32"/>
        </w:rPr>
        <w:t>body.getTitle</w:t>
      </w:r>
      <w:proofErr w:type="spellEnd"/>
      <w:r w:rsidRPr="004F52CA">
        <w:rPr>
          <w:color w:val="002060"/>
          <w:sz w:val="32"/>
          <w:szCs w:val="32"/>
        </w:rPr>
        <w:t>();</w:t>
      </w:r>
    </w:p>
    <w:p w14:paraId="79ACE5D1"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t>m++;</w:t>
      </w:r>
    </w:p>
    <w:p w14:paraId="78F96B13"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t xml:space="preserve">// </w:t>
      </w:r>
      <w:proofErr w:type="spellStart"/>
      <w:r w:rsidRPr="004F52CA">
        <w:rPr>
          <w:color w:val="002060"/>
          <w:sz w:val="32"/>
          <w:szCs w:val="32"/>
        </w:rPr>
        <w:t>i</w:t>
      </w:r>
      <w:proofErr w:type="spellEnd"/>
      <w:r w:rsidRPr="004F52CA">
        <w:rPr>
          <w:color w:val="002060"/>
          <w:sz w:val="32"/>
          <w:szCs w:val="32"/>
        </w:rPr>
        <w:t xml:space="preserve"> = 10/0;</w:t>
      </w:r>
    </w:p>
    <w:p w14:paraId="138DA454"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return</w:t>
      </w:r>
      <w:r w:rsidRPr="004F52CA">
        <w:rPr>
          <w:color w:val="002060"/>
          <w:sz w:val="32"/>
          <w:szCs w:val="32"/>
        </w:rPr>
        <w:t xml:space="preserve"> title;</w:t>
      </w:r>
      <w:r w:rsidRPr="004F52CA">
        <w:rPr>
          <w:color w:val="002060"/>
          <w:sz w:val="32"/>
          <w:szCs w:val="32"/>
        </w:rPr>
        <w:tab/>
      </w:r>
    </w:p>
    <w:p w14:paraId="3BE5D7B3"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
    <w:p w14:paraId="7B90B5CE"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t>}</w:t>
      </w:r>
    </w:p>
    <w:p w14:paraId="799BA07C" w14:textId="77777777" w:rsidR="00857420" w:rsidRPr="004F52CA" w:rsidRDefault="00857420" w:rsidP="00857420">
      <w:pPr>
        <w:rPr>
          <w:color w:val="002060"/>
          <w:sz w:val="32"/>
          <w:szCs w:val="32"/>
        </w:rPr>
      </w:pPr>
      <w:r w:rsidRPr="004F52CA">
        <w:rPr>
          <w:color w:val="002060"/>
          <w:sz w:val="32"/>
          <w:szCs w:val="32"/>
        </w:rPr>
        <w:tab/>
        <w:t xml:space="preserve">    </w:t>
      </w:r>
      <w:r w:rsidRPr="004F52CA">
        <w:rPr>
          <w:b/>
          <w:bCs/>
          <w:color w:val="002060"/>
          <w:sz w:val="32"/>
          <w:szCs w:val="32"/>
        </w:rPr>
        <w:t>public</w:t>
      </w:r>
      <w:r w:rsidRPr="004F52CA">
        <w:rPr>
          <w:color w:val="002060"/>
          <w:sz w:val="32"/>
          <w:szCs w:val="32"/>
        </w:rPr>
        <w:t xml:space="preserve"> String </w:t>
      </w:r>
      <w:proofErr w:type="spellStart"/>
      <w:r w:rsidRPr="004F52CA">
        <w:rPr>
          <w:color w:val="002060"/>
          <w:sz w:val="32"/>
          <w:szCs w:val="32"/>
        </w:rPr>
        <w:t>doWork</w:t>
      </w:r>
      <w:proofErr w:type="spellEnd"/>
      <w:r w:rsidRPr="004F52CA">
        <w:rPr>
          <w:color w:val="002060"/>
          <w:sz w:val="32"/>
          <w:szCs w:val="32"/>
        </w:rPr>
        <w:t>(Exception e)</w:t>
      </w:r>
    </w:p>
    <w:p w14:paraId="6268B09A" w14:textId="77777777" w:rsidR="00857420" w:rsidRPr="004F52CA" w:rsidRDefault="00857420" w:rsidP="00857420">
      <w:pPr>
        <w:rPr>
          <w:color w:val="002060"/>
          <w:sz w:val="32"/>
          <w:szCs w:val="32"/>
        </w:rPr>
      </w:pPr>
      <w:r w:rsidRPr="004F52CA">
        <w:rPr>
          <w:color w:val="002060"/>
          <w:sz w:val="32"/>
          <w:szCs w:val="32"/>
        </w:rPr>
        <w:tab/>
        <w:t xml:space="preserve">    {   </w:t>
      </w:r>
      <w:proofErr w:type="spellStart"/>
      <w:r w:rsidRPr="004F52CA">
        <w:rPr>
          <w:color w:val="002060"/>
          <w:sz w:val="32"/>
          <w:szCs w:val="32"/>
        </w:rPr>
        <w:t>System.</w:t>
      </w:r>
      <w:r w:rsidRPr="004F52CA">
        <w:rPr>
          <w:b/>
          <w:bCs/>
          <w:i/>
          <w:iCs/>
          <w:color w:val="002060"/>
          <w:sz w:val="32"/>
          <w:szCs w:val="32"/>
        </w:rPr>
        <w:t>out</w:t>
      </w:r>
      <w:r w:rsidRPr="004F52CA">
        <w:rPr>
          <w:color w:val="002060"/>
          <w:sz w:val="32"/>
          <w:szCs w:val="32"/>
        </w:rPr>
        <w:t>.println</w:t>
      </w:r>
      <w:proofErr w:type="spellEnd"/>
      <w:r w:rsidRPr="004F52CA">
        <w:rPr>
          <w:color w:val="002060"/>
          <w:sz w:val="32"/>
          <w:szCs w:val="32"/>
        </w:rPr>
        <w:t xml:space="preserve">(f+") fallback-Logic executed    "+ </w:t>
      </w:r>
      <w:proofErr w:type="spellStart"/>
      <w:r w:rsidRPr="004F52CA">
        <w:rPr>
          <w:color w:val="002060"/>
          <w:sz w:val="32"/>
          <w:szCs w:val="32"/>
        </w:rPr>
        <w:t>LocalTime.</w:t>
      </w:r>
      <w:r w:rsidRPr="004F52CA">
        <w:rPr>
          <w:i/>
          <w:iCs/>
          <w:color w:val="002060"/>
          <w:sz w:val="32"/>
          <w:szCs w:val="32"/>
        </w:rPr>
        <w:t>now</w:t>
      </w:r>
      <w:proofErr w:type="spellEnd"/>
      <w:r w:rsidRPr="004F52CA">
        <w:rPr>
          <w:color w:val="002060"/>
          <w:sz w:val="32"/>
          <w:szCs w:val="32"/>
        </w:rPr>
        <w:t>());</w:t>
      </w:r>
    </w:p>
    <w:p w14:paraId="654BF203" w14:textId="77777777" w:rsidR="00857420" w:rsidRPr="004F52CA" w:rsidRDefault="00857420" w:rsidP="00857420">
      <w:pPr>
        <w:rPr>
          <w:color w:val="002060"/>
          <w:sz w:val="32"/>
          <w:szCs w:val="32"/>
        </w:rPr>
      </w:pPr>
      <w:r w:rsidRPr="004F52CA">
        <w:rPr>
          <w:color w:val="002060"/>
          <w:sz w:val="32"/>
          <w:szCs w:val="32"/>
        </w:rPr>
        <w:tab/>
        <w:t xml:space="preserve">        f++;</w:t>
      </w:r>
    </w:p>
    <w:p w14:paraId="2D9056C6" w14:textId="77777777" w:rsidR="00857420" w:rsidRPr="004F52CA" w:rsidRDefault="00857420" w:rsidP="00857420">
      <w:pPr>
        <w:rPr>
          <w:color w:val="002060"/>
          <w:sz w:val="32"/>
          <w:szCs w:val="32"/>
        </w:rPr>
      </w:pPr>
      <w:r w:rsidRPr="004F52CA">
        <w:rPr>
          <w:color w:val="002060"/>
          <w:sz w:val="32"/>
          <w:szCs w:val="32"/>
        </w:rPr>
        <w:tab/>
        <w:t xml:space="preserve">    </w:t>
      </w:r>
      <w:r w:rsidRPr="004F52CA">
        <w:rPr>
          <w:color w:val="002060"/>
          <w:sz w:val="32"/>
          <w:szCs w:val="32"/>
        </w:rPr>
        <w:tab/>
      </w:r>
      <w:r w:rsidRPr="004F52CA">
        <w:rPr>
          <w:b/>
          <w:bCs/>
          <w:color w:val="002060"/>
          <w:sz w:val="32"/>
          <w:szCs w:val="32"/>
        </w:rPr>
        <w:t>return</w:t>
      </w:r>
      <w:r w:rsidRPr="004F52CA">
        <w:rPr>
          <w:color w:val="002060"/>
          <w:sz w:val="32"/>
          <w:szCs w:val="32"/>
        </w:rPr>
        <w:t xml:space="preserve"> "Exception </w:t>
      </w:r>
      <w:proofErr w:type="spellStart"/>
      <w:r w:rsidRPr="004F52CA">
        <w:rPr>
          <w:color w:val="002060"/>
          <w:sz w:val="32"/>
          <w:szCs w:val="32"/>
        </w:rPr>
        <w:t>Occured</w:t>
      </w:r>
      <w:proofErr w:type="spellEnd"/>
      <w:r w:rsidRPr="004F52CA">
        <w:rPr>
          <w:color w:val="002060"/>
          <w:sz w:val="32"/>
          <w:szCs w:val="32"/>
        </w:rPr>
        <w:t xml:space="preserve"> in Main Logic, so </w:t>
      </w:r>
      <w:proofErr w:type="spellStart"/>
      <w:r w:rsidRPr="004F52CA">
        <w:rPr>
          <w:color w:val="002060"/>
          <w:sz w:val="32"/>
          <w:szCs w:val="32"/>
        </w:rPr>
        <w:t>fallBackLogic</w:t>
      </w:r>
      <w:proofErr w:type="spellEnd"/>
      <w:r w:rsidRPr="004F52CA">
        <w:rPr>
          <w:color w:val="002060"/>
          <w:sz w:val="32"/>
          <w:szCs w:val="32"/>
        </w:rPr>
        <w:t xml:space="preserve"> is executed "; </w:t>
      </w:r>
    </w:p>
    <w:p w14:paraId="155DC32C" w14:textId="77777777" w:rsidR="00857420" w:rsidRPr="004F52CA" w:rsidRDefault="00857420" w:rsidP="00857420">
      <w:pPr>
        <w:rPr>
          <w:color w:val="002060"/>
          <w:sz w:val="32"/>
          <w:szCs w:val="32"/>
        </w:rPr>
      </w:pPr>
      <w:r w:rsidRPr="004F52CA">
        <w:rPr>
          <w:color w:val="002060"/>
          <w:sz w:val="32"/>
          <w:szCs w:val="32"/>
        </w:rPr>
        <w:tab/>
        <w:t xml:space="preserve">    }</w:t>
      </w:r>
    </w:p>
    <w:p w14:paraId="49152F46" w14:textId="77777777" w:rsidR="00857420" w:rsidRPr="004F52CA" w:rsidRDefault="00857420" w:rsidP="00857420">
      <w:pPr>
        <w:rPr>
          <w:color w:val="002060"/>
          <w:sz w:val="32"/>
          <w:szCs w:val="32"/>
        </w:rPr>
      </w:pPr>
      <w:r w:rsidRPr="004F52CA">
        <w:rPr>
          <w:color w:val="002060"/>
          <w:sz w:val="32"/>
          <w:szCs w:val="32"/>
        </w:rPr>
        <w:tab/>
        <w:t>}</w:t>
      </w:r>
    </w:p>
    <w:p w14:paraId="4CC3646D" w14:textId="77777777" w:rsidR="00857420" w:rsidRPr="004F52CA" w:rsidRDefault="00857420" w:rsidP="00857420">
      <w:pPr>
        <w:rPr>
          <w:b/>
          <w:bCs/>
          <w:color w:val="00B0F0"/>
          <w:sz w:val="32"/>
          <w:szCs w:val="32"/>
          <w:u w:val="single"/>
        </w:rPr>
      </w:pPr>
      <w:r w:rsidRPr="004F52CA">
        <w:rPr>
          <w:b/>
          <w:bCs/>
          <w:color w:val="00B0F0"/>
          <w:sz w:val="32"/>
          <w:szCs w:val="32"/>
          <w:u w:val="single"/>
        </w:rPr>
        <w:t>4)Activity.java</w:t>
      </w:r>
    </w:p>
    <w:p w14:paraId="7EF074D2" w14:textId="77777777" w:rsidR="00857420" w:rsidRPr="004F52CA" w:rsidRDefault="00857420" w:rsidP="00857420">
      <w:pPr>
        <w:rPr>
          <w:color w:val="002060"/>
          <w:sz w:val="32"/>
          <w:szCs w:val="32"/>
        </w:rPr>
      </w:pPr>
      <w:r w:rsidRPr="004F52CA">
        <w:rPr>
          <w:b/>
          <w:bCs/>
          <w:color w:val="002060"/>
          <w:sz w:val="32"/>
          <w:szCs w:val="32"/>
        </w:rPr>
        <w:t>public</w:t>
      </w:r>
      <w:r w:rsidRPr="004F52CA">
        <w:rPr>
          <w:color w:val="002060"/>
          <w:sz w:val="32"/>
          <w:szCs w:val="32"/>
        </w:rPr>
        <w:t xml:space="preserve"> </w:t>
      </w:r>
      <w:r w:rsidRPr="004F52CA">
        <w:rPr>
          <w:b/>
          <w:bCs/>
          <w:color w:val="002060"/>
          <w:sz w:val="32"/>
          <w:szCs w:val="32"/>
        </w:rPr>
        <w:t>class</w:t>
      </w:r>
      <w:r w:rsidRPr="004F52CA">
        <w:rPr>
          <w:color w:val="002060"/>
          <w:sz w:val="32"/>
          <w:szCs w:val="32"/>
        </w:rPr>
        <w:t xml:space="preserve"> Activity </w:t>
      </w:r>
    </w:p>
    <w:p w14:paraId="69BEAA93" w14:textId="77777777" w:rsidR="00857420" w:rsidRPr="004F52CA" w:rsidRDefault="00857420" w:rsidP="00857420">
      <w:pPr>
        <w:rPr>
          <w:color w:val="002060"/>
          <w:sz w:val="32"/>
          <w:szCs w:val="32"/>
        </w:rPr>
      </w:pPr>
      <w:r w:rsidRPr="004F52CA">
        <w:rPr>
          <w:color w:val="002060"/>
          <w:sz w:val="32"/>
          <w:szCs w:val="32"/>
        </w:rPr>
        <w:lastRenderedPageBreak/>
        <w:t>{</w:t>
      </w:r>
    </w:p>
    <w:p w14:paraId="52A2C735" w14:textId="77777777" w:rsidR="00857420" w:rsidRPr="004F52CA" w:rsidRDefault="00857420" w:rsidP="00857420">
      <w:pPr>
        <w:rPr>
          <w:color w:val="002060"/>
          <w:sz w:val="32"/>
          <w:szCs w:val="32"/>
        </w:rPr>
      </w:pPr>
    </w:p>
    <w:p w14:paraId="49C1151E"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private</w:t>
      </w:r>
      <w:r w:rsidRPr="004F52CA">
        <w:rPr>
          <w:color w:val="002060"/>
          <w:sz w:val="32"/>
          <w:szCs w:val="32"/>
        </w:rPr>
        <w:t xml:space="preserve"> String </w:t>
      </w:r>
      <w:proofErr w:type="spellStart"/>
      <w:r w:rsidRPr="004F52CA">
        <w:rPr>
          <w:color w:val="002060"/>
          <w:sz w:val="32"/>
          <w:szCs w:val="32"/>
        </w:rPr>
        <w:t>userId</w:t>
      </w:r>
      <w:proofErr w:type="spellEnd"/>
      <w:r w:rsidRPr="004F52CA">
        <w:rPr>
          <w:color w:val="002060"/>
          <w:sz w:val="32"/>
          <w:szCs w:val="32"/>
        </w:rPr>
        <w:t>;</w:t>
      </w:r>
    </w:p>
    <w:p w14:paraId="0F540A13"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private</w:t>
      </w:r>
      <w:r w:rsidRPr="004F52CA">
        <w:rPr>
          <w:color w:val="002060"/>
          <w:sz w:val="32"/>
          <w:szCs w:val="32"/>
        </w:rPr>
        <w:t xml:space="preserve"> Integer id;</w:t>
      </w:r>
    </w:p>
    <w:p w14:paraId="26133D24"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private</w:t>
      </w:r>
      <w:r w:rsidRPr="004F52CA">
        <w:rPr>
          <w:color w:val="002060"/>
          <w:sz w:val="32"/>
          <w:szCs w:val="32"/>
        </w:rPr>
        <w:t xml:space="preserve"> String title;</w:t>
      </w:r>
    </w:p>
    <w:p w14:paraId="4B1D576F"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private</w:t>
      </w:r>
      <w:r w:rsidRPr="004F52CA">
        <w:rPr>
          <w:color w:val="002060"/>
          <w:sz w:val="32"/>
          <w:szCs w:val="32"/>
        </w:rPr>
        <w:t xml:space="preserve"> String completed;</w:t>
      </w:r>
    </w:p>
    <w:p w14:paraId="3FB0107F"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Activity() {</w:t>
      </w:r>
    </w:p>
    <w:p w14:paraId="6075A370"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super</w:t>
      </w:r>
      <w:r w:rsidRPr="004F52CA">
        <w:rPr>
          <w:color w:val="002060"/>
          <w:sz w:val="32"/>
          <w:szCs w:val="32"/>
        </w:rPr>
        <w:t>();</w:t>
      </w:r>
    </w:p>
    <w:p w14:paraId="1C0BEE95"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t xml:space="preserve">// </w:t>
      </w:r>
      <w:r w:rsidRPr="004F52CA">
        <w:rPr>
          <w:b/>
          <w:bCs/>
          <w:color w:val="002060"/>
          <w:sz w:val="32"/>
          <w:szCs w:val="32"/>
        </w:rPr>
        <w:t>TODO</w:t>
      </w:r>
      <w:r w:rsidRPr="004F52CA">
        <w:rPr>
          <w:color w:val="002060"/>
          <w:sz w:val="32"/>
          <w:szCs w:val="32"/>
        </w:rPr>
        <w:t xml:space="preserve"> Auto-generated constructor stub</w:t>
      </w:r>
    </w:p>
    <w:p w14:paraId="10CC9D61" w14:textId="77777777" w:rsidR="00857420" w:rsidRPr="004F52CA" w:rsidRDefault="00857420" w:rsidP="00857420">
      <w:pPr>
        <w:rPr>
          <w:color w:val="002060"/>
          <w:sz w:val="32"/>
          <w:szCs w:val="32"/>
        </w:rPr>
      </w:pPr>
      <w:r w:rsidRPr="004F52CA">
        <w:rPr>
          <w:color w:val="002060"/>
          <w:sz w:val="32"/>
          <w:szCs w:val="32"/>
        </w:rPr>
        <w:tab/>
        <w:t>}</w:t>
      </w:r>
    </w:p>
    <w:p w14:paraId="14BE3E26"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Activity(String </w:t>
      </w:r>
      <w:proofErr w:type="spellStart"/>
      <w:r w:rsidRPr="004F52CA">
        <w:rPr>
          <w:color w:val="002060"/>
          <w:sz w:val="32"/>
          <w:szCs w:val="32"/>
        </w:rPr>
        <w:t>userId</w:t>
      </w:r>
      <w:proofErr w:type="spellEnd"/>
      <w:r w:rsidRPr="004F52CA">
        <w:rPr>
          <w:color w:val="002060"/>
          <w:sz w:val="32"/>
          <w:szCs w:val="32"/>
        </w:rPr>
        <w:t>, Integer id, String title, String completed) {</w:t>
      </w:r>
    </w:p>
    <w:p w14:paraId="6162FC36"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super</w:t>
      </w:r>
      <w:r w:rsidRPr="004F52CA">
        <w:rPr>
          <w:color w:val="002060"/>
          <w:sz w:val="32"/>
          <w:szCs w:val="32"/>
        </w:rPr>
        <w:t>();</w:t>
      </w:r>
    </w:p>
    <w:p w14:paraId="2D729D9A"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roofErr w:type="spellStart"/>
      <w:r w:rsidRPr="004F52CA">
        <w:rPr>
          <w:b/>
          <w:bCs/>
          <w:color w:val="002060"/>
          <w:sz w:val="32"/>
          <w:szCs w:val="32"/>
        </w:rPr>
        <w:t>this</w:t>
      </w:r>
      <w:r w:rsidRPr="004F52CA">
        <w:rPr>
          <w:color w:val="002060"/>
          <w:sz w:val="32"/>
          <w:szCs w:val="32"/>
        </w:rPr>
        <w:t>.userId</w:t>
      </w:r>
      <w:proofErr w:type="spellEnd"/>
      <w:r w:rsidRPr="004F52CA">
        <w:rPr>
          <w:color w:val="002060"/>
          <w:sz w:val="32"/>
          <w:szCs w:val="32"/>
        </w:rPr>
        <w:t xml:space="preserve"> = </w:t>
      </w:r>
      <w:proofErr w:type="spellStart"/>
      <w:r w:rsidRPr="004F52CA">
        <w:rPr>
          <w:color w:val="002060"/>
          <w:sz w:val="32"/>
          <w:szCs w:val="32"/>
        </w:rPr>
        <w:t>userId</w:t>
      </w:r>
      <w:proofErr w:type="spellEnd"/>
      <w:r w:rsidRPr="004F52CA">
        <w:rPr>
          <w:color w:val="002060"/>
          <w:sz w:val="32"/>
          <w:szCs w:val="32"/>
        </w:rPr>
        <w:t>;</w:t>
      </w:r>
    </w:p>
    <w:p w14:paraId="2114EBB2"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this</w:t>
      </w:r>
      <w:r w:rsidRPr="004F52CA">
        <w:rPr>
          <w:color w:val="002060"/>
          <w:sz w:val="32"/>
          <w:szCs w:val="32"/>
        </w:rPr>
        <w:t>.id = id;</w:t>
      </w:r>
    </w:p>
    <w:p w14:paraId="3AA2E1D5"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roofErr w:type="spellStart"/>
      <w:r w:rsidRPr="004F52CA">
        <w:rPr>
          <w:b/>
          <w:bCs/>
          <w:color w:val="002060"/>
          <w:sz w:val="32"/>
          <w:szCs w:val="32"/>
        </w:rPr>
        <w:t>this</w:t>
      </w:r>
      <w:r w:rsidRPr="004F52CA">
        <w:rPr>
          <w:color w:val="002060"/>
          <w:sz w:val="32"/>
          <w:szCs w:val="32"/>
        </w:rPr>
        <w:t>.title</w:t>
      </w:r>
      <w:proofErr w:type="spellEnd"/>
      <w:r w:rsidRPr="004F52CA">
        <w:rPr>
          <w:color w:val="002060"/>
          <w:sz w:val="32"/>
          <w:szCs w:val="32"/>
        </w:rPr>
        <w:t xml:space="preserve"> = title;</w:t>
      </w:r>
    </w:p>
    <w:p w14:paraId="15BE7DE0"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roofErr w:type="spellStart"/>
      <w:r w:rsidRPr="004F52CA">
        <w:rPr>
          <w:b/>
          <w:bCs/>
          <w:color w:val="002060"/>
          <w:sz w:val="32"/>
          <w:szCs w:val="32"/>
        </w:rPr>
        <w:t>this</w:t>
      </w:r>
      <w:r w:rsidRPr="004F52CA">
        <w:rPr>
          <w:color w:val="002060"/>
          <w:sz w:val="32"/>
          <w:szCs w:val="32"/>
        </w:rPr>
        <w:t>.completed</w:t>
      </w:r>
      <w:proofErr w:type="spellEnd"/>
      <w:r w:rsidRPr="004F52CA">
        <w:rPr>
          <w:color w:val="002060"/>
          <w:sz w:val="32"/>
          <w:szCs w:val="32"/>
        </w:rPr>
        <w:t xml:space="preserve"> = completed;</w:t>
      </w:r>
    </w:p>
    <w:p w14:paraId="47EFB784" w14:textId="77777777" w:rsidR="00857420" w:rsidRPr="004F52CA" w:rsidRDefault="00857420" w:rsidP="00857420">
      <w:pPr>
        <w:rPr>
          <w:color w:val="002060"/>
          <w:sz w:val="32"/>
          <w:szCs w:val="32"/>
        </w:rPr>
      </w:pPr>
      <w:r w:rsidRPr="004F52CA">
        <w:rPr>
          <w:color w:val="002060"/>
          <w:sz w:val="32"/>
          <w:szCs w:val="32"/>
        </w:rPr>
        <w:tab/>
        <w:t>}</w:t>
      </w:r>
    </w:p>
    <w:p w14:paraId="5260252F"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String </w:t>
      </w:r>
      <w:proofErr w:type="spellStart"/>
      <w:r w:rsidRPr="004F52CA">
        <w:rPr>
          <w:color w:val="002060"/>
          <w:sz w:val="32"/>
          <w:szCs w:val="32"/>
        </w:rPr>
        <w:t>getUserId</w:t>
      </w:r>
      <w:proofErr w:type="spellEnd"/>
      <w:r w:rsidRPr="004F52CA">
        <w:rPr>
          <w:color w:val="002060"/>
          <w:sz w:val="32"/>
          <w:szCs w:val="32"/>
        </w:rPr>
        <w:t>() {</w:t>
      </w:r>
    </w:p>
    <w:p w14:paraId="4D7F5AEF"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return</w:t>
      </w:r>
      <w:r w:rsidRPr="004F52CA">
        <w:rPr>
          <w:color w:val="002060"/>
          <w:sz w:val="32"/>
          <w:szCs w:val="32"/>
        </w:rPr>
        <w:t xml:space="preserve"> </w:t>
      </w:r>
      <w:proofErr w:type="spellStart"/>
      <w:r w:rsidRPr="004F52CA">
        <w:rPr>
          <w:color w:val="002060"/>
          <w:sz w:val="32"/>
          <w:szCs w:val="32"/>
        </w:rPr>
        <w:t>userId</w:t>
      </w:r>
      <w:proofErr w:type="spellEnd"/>
      <w:r w:rsidRPr="004F52CA">
        <w:rPr>
          <w:color w:val="002060"/>
          <w:sz w:val="32"/>
          <w:szCs w:val="32"/>
        </w:rPr>
        <w:t>;</w:t>
      </w:r>
    </w:p>
    <w:p w14:paraId="29D05B04" w14:textId="77777777" w:rsidR="00857420" w:rsidRPr="004F52CA" w:rsidRDefault="00857420" w:rsidP="00857420">
      <w:pPr>
        <w:rPr>
          <w:color w:val="002060"/>
          <w:sz w:val="32"/>
          <w:szCs w:val="32"/>
        </w:rPr>
      </w:pPr>
      <w:r w:rsidRPr="004F52CA">
        <w:rPr>
          <w:color w:val="002060"/>
          <w:sz w:val="32"/>
          <w:szCs w:val="32"/>
        </w:rPr>
        <w:tab/>
        <w:t>}</w:t>
      </w:r>
    </w:p>
    <w:p w14:paraId="39407A47"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w:t>
      </w:r>
      <w:r w:rsidRPr="004F52CA">
        <w:rPr>
          <w:b/>
          <w:bCs/>
          <w:color w:val="002060"/>
          <w:sz w:val="32"/>
          <w:szCs w:val="32"/>
        </w:rPr>
        <w:t>void</w:t>
      </w:r>
      <w:r w:rsidRPr="004F52CA">
        <w:rPr>
          <w:color w:val="002060"/>
          <w:sz w:val="32"/>
          <w:szCs w:val="32"/>
        </w:rPr>
        <w:t xml:space="preserve"> </w:t>
      </w:r>
      <w:proofErr w:type="spellStart"/>
      <w:r w:rsidRPr="004F52CA">
        <w:rPr>
          <w:color w:val="002060"/>
          <w:sz w:val="32"/>
          <w:szCs w:val="32"/>
        </w:rPr>
        <w:t>setUserId</w:t>
      </w:r>
      <w:proofErr w:type="spellEnd"/>
      <w:r w:rsidRPr="004F52CA">
        <w:rPr>
          <w:color w:val="002060"/>
          <w:sz w:val="32"/>
          <w:szCs w:val="32"/>
        </w:rPr>
        <w:t xml:space="preserve">(String </w:t>
      </w:r>
      <w:proofErr w:type="spellStart"/>
      <w:r w:rsidRPr="004F52CA">
        <w:rPr>
          <w:color w:val="002060"/>
          <w:sz w:val="32"/>
          <w:szCs w:val="32"/>
        </w:rPr>
        <w:t>userId</w:t>
      </w:r>
      <w:proofErr w:type="spellEnd"/>
      <w:r w:rsidRPr="004F52CA">
        <w:rPr>
          <w:color w:val="002060"/>
          <w:sz w:val="32"/>
          <w:szCs w:val="32"/>
        </w:rPr>
        <w:t>) {</w:t>
      </w:r>
    </w:p>
    <w:p w14:paraId="799FB6C1"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roofErr w:type="spellStart"/>
      <w:r w:rsidRPr="004F52CA">
        <w:rPr>
          <w:b/>
          <w:bCs/>
          <w:color w:val="002060"/>
          <w:sz w:val="32"/>
          <w:szCs w:val="32"/>
        </w:rPr>
        <w:t>this</w:t>
      </w:r>
      <w:r w:rsidRPr="004F52CA">
        <w:rPr>
          <w:color w:val="002060"/>
          <w:sz w:val="32"/>
          <w:szCs w:val="32"/>
        </w:rPr>
        <w:t>.userId</w:t>
      </w:r>
      <w:proofErr w:type="spellEnd"/>
      <w:r w:rsidRPr="004F52CA">
        <w:rPr>
          <w:color w:val="002060"/>
          <w:sz w:val="32"/>
          <w:szCs w:val="32"/>
        </w:rPr>
        <w:t xml:space="preserve"> = </w:t>
      </w:r>
      <w:proofErr w:type="spellStart"/>
      <w:r w:rsidRPr="004F52CA">
        <w:rPr>
          <w:color w:val="002060"/>
          <w:sz w:val="32"/>
          <w:szCs w:val="32"/>
        </w:rPr>
        <w:t>userId</w:t>
      </w:r>
      <w:proofErr w:type="spellEnd"/>
      <w:r w:rsidRPr="004F52CA">
        <w:rPr>
          <w:color w:val="002060"/>
          <w:sz w:val="32"/>
          <w:szCs w:val="32"/>
        </w:rPr>
        <w:t>;</w:t>
      </w:r>
    </w:p>
    <w:p w14:paraId="7F32F675" w14:textId="77777777" w:rsidR="00857420" w:rsidRPr="004F52CA" w:rsidRDefault="00857420" w:rsidP="00857420">
      <w:pPr>
        <w:rPr>
          <w:color w:val="002060"/>
          <w:sz w:val="32"/>
          <w:szCs w:val="32"/>
        </w:rPr>
      </w:pPr>
      <w:r w:rsidRPr="004F52CA">
        <w:rPr>
          <w:color w:val="002060"/>
          <w:sz w:val="32"/>
          <w:szCs w:val="32"/>
        </w:rPr>
        <w:tab/>
        <w:t>}</w:t>
      </w:r>
    </w:p>
    <w:p w14:paraId="6125D984" w14:textId="77777777" w:rsidR="00857420" w:rsidRPr="004F52CA" w:rsidRDefault="00857420" w:rsidP="00857420">
      <w:pPr>
        <w:rPr>
          <w:color w:val="002060"/>
          <w:sz w:val="32"/>
          <w:szCs w:val="32"/>
        </w:rPr>
      </w:pPr>
      <w:r w:rsidRPr="004F52CA">
        <w:rPr>
          <w:color w:val="002060"/>
          <w:sz w:val="32"/>
          <w:szCs w:val="32"/>
        </w:rPr>
        <w:lastRenderedPageBreak/>
        <w:tab/>
      </w:r>
      <w:r w:rsidRPr="004F52CA">
        <w:rPr>
          <w:b/>
          <w:bCs/>
          <w:color w:val="002060"/>
          <w:sz w:val="32"/>
          <w:szCs w:val="32"/>
        </w:rPr>
        <w:t>public</w:t>
      </w:r>
      <w:r w:rsidRPr="004F52CA">
        <w:rPr>
          <w:color w:val="002060"/>
          <w:sz w:val="32"/>
          <w:szCs w:val="32"/>
        </w:rPr>
        <w:t xml:space="preserve"> Integer </w:t>
      </w:r>
      <w:proofErr w:type="spellStart"/>
      <w:r w:rsidRPr="004F52CA">
        <w:rPr>
          <w:color w:val="002060"/>
          <w:sz w:val="32"/>
          <w:szCs w:val="32"/>
        </w:rPr>
        <w:t>getId</w:t>
      </w:r>
      <w:proofErr w:type="spellEnd"/>
      <w:r w:rsidRPr="004F52CA">
        <w:rPr>
          <w:color w:val="002060"/>
          <w:sz w:val="32"/>
          <w:szCs w:val="32"/>
        </w:rPr>
        <w:t>() {</w:t>
      </w:r>
    </w:p>
    <w:p w14:paraId="04169644"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return</w:t>
      </w:r>
      <w:r w:rsidRPr="004F52CA">
        <w:rPr>
          <w:color w:val="002060"/>
          <w:sz w:val="32"/>
          <w:szCs w:val="32"/>
        </w:rPr>
        <w:t xml:space="preserve"> id;</w:t>
      </w:r>
    </w:p>
    <w:p w14:paraId="718F6519" w14:textId="77777777" w:rsidR="00857420" w:rsidRPr="004F52CA" w:rsidRDefault="00857420" w:rsidP="00857420">
      <w:pPr>
        <w:rPr>
          <w:color w:val="002060"/>
          <w:sz w:val="32"/>
          <w:szCs w:val="32"/>
        </w:rPr>
      </w:pPr>
      <w:r w:rsidRPr="004F52CA">
        <w:rPr>
          <w:color w:val="002060"/>
          <w:sz w:val="32"/>
          <w:szCs w:val="32"/>
        </w:rPr>
        <w:tab/>
        <w:t>}</w:t>
      </w:r>
    </w:p>
    <w:p w14:paraId="25266B57"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w:t>
      </w:r>
      <w:r w:rsidRPr="004F52CA">
        <w:rPr>
          <w:b/>
          <w:bCs/>
          <w:color w:val="002060"/>
          <w:sz w:val="32"/>
          <w:szCs w:val="32"/>
        </w:rPr>
        <w:t>void</w:t>
      </w:r>
      <w:r w:rsidRPr="004F52CA">
        <w:rPr>
          <w:color w:val="002060"/>
          <w:sz w:val="32"/>
          <w:szCs w:val="32"/>
        </w:rPr>
        <w:t xml:space="preserve"> </w:t>
      </w:r>
      <w:proofErr w:type="spellStart"/>
      <w:r w:rsidRPr="004F52CA">
        <w:rPr>
          <w:color w:val="002060"/>
          <w:sz w:val="32"/>
          <w:szCs w:val="32"/>
        </w:rPr>
        <w:t>setId</w:t>
      </w:r>
      <w:proofErr w:type="spellEnd"/>
      <w:r w:rsidRPr="004F52CA">
        <w:rPr>
          <w:color w:val="002060"/>
          <w:sz w:val="32"/>
          <w:szCs w:val="32"/>
        </w:rPr>
        <w:t>(Integer id) {</w:t>
      </w:r>
    </w:p>
    <w:p w14:paraId="4DF0BACD"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this</w:t>
      </w:r>
      <w:r w:rsidRPr="004F52CA">
        <w:rPr>
          <w:color w:val="002060"/>
          <w:sz w:val="32"/>
          <w:szCs w:val="32"/>
        </w:rPr>
        <w:t>.id = id;</w:t>
      </w:r>
    </w:p>
    <w:p w14:paraId="273B2E47" w14:textId="77777777" w:rsidR="00857420" w:rsidRPr="004F52CA" w:rsidRDefault="00857420" w:rsidP="00857420">
      <w:pPr>
        <w:rPr>
          <w:color w:val="002060"/>
          <w:sz w:val="32"/>
          <w:szCs w:val="32"/>
        </w:rPr>
      </w:pPr>
      <w:r w:rsidRPr="004F52CA">
        <w:rPr>
          <w:color w:val="002060"/>
          <w:sz w:val="32"/>
          <w:szCs w:val="32"/>
        </w:rPr>
        <w:tab/>
        <w:t>}</w:t>
      </w:r>
    </w:p>
    <w:p w14:paraId="246B3189"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String </w:t>
      </w:r>
      <w:proofErr w:type="spellStart"/>
      <w:r w:rsidRPr="004F52CA">
        <w:rPr>
          <w:color w:val="002060"/>
          <w:sz w:val="32"/>
          <w:szCs w:val="32"/>
        </w:rPr>
        <w:t>getTitle</w:t>
      </w:r>
      <w:proofErr w:type="spellEnd"/>
      <w:r w:rsidRPr="004F52CA">
        <w:rPr>
          <w:color w:val="002060"/>
          <w:sz w:val="32"/>
          <w:szCs w:val="32"/>
        </w:rPr>
        <w:t>() {</w:t>
      </w:r>
    </w:p>
    <w:p w14:paraId="3F582325"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return</w:t>
      </w:r>
      <w:r w:rsidRPr="004F52CA">
        <w:rPr>
          <w:color w:val="002060"/>
          <w:sz w:val="32"/>
          <w:szCs w:val="32"/>
        </w:rPr>
        <w:t xml:space="preserve"> title;</w:t>
      </w:r>
    </w:p>
    <w:p w14:paraId="33491C22" w14:textId="77777777" w:rsidR="00857420" w:rsidRPr="004F52CA" w:rsidRDefault="00857420" w:rsidP="00857420">
      <w:pPr>
        <w:rPr>
          <w:color w:val="002060"/>
          <w:sz w:val="32"/>
          <w:szCs w:val="32"/>
        </w:rPr>
      </w:pPr>
      <w:r w:rsidRPr="004F52CA">
        <w:rPr>
          <w:color w:val="002060"/>
          <w:sz w:val="32"/>
          <w:szCs w:val="32"/>
        </w:rPr>
        <w:tab/>
        <w:t>}</w:t>
      </w:r>
    </w:p>
    <w:p w14:paraId="16C90817"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w:t>
      </w:r>
      <w:r w:rsidRPr="004F52CA">
        <w:rPr>
          <w:b/>
          <w:bCs/>
          <w:color w:val="002060"/>
          <w:sz w:val="32"/>
          <w:szCs w:val="32"/>
        </w:rPr>
        <w:t>void</w:t>
      </w:r>
      <w:r w:rsidRPr="004F52CA">
        <w:rPr>
          <w:color w:val="002060"/>
          <w:sz w:val="32"/>
          <w:szCs w:val="32"/>
        </w:rPr>
        <w:t xml:space="preserve"> </w:t>
      </w:r>
      <w:proofErr w:type="spellStart"/>
      <w:r w:rsidRPr="004F52CA">
        <w:rPr>
          <w:color w:val="002060"/>
          <w:sz w:val="32"/>
          <w:szCs w:val="32"/>
        </w:rPr>
        <w:t>setTitle</w:t>
      </w:r>
      <w:proofErr w:type="spellEnd"/>
      <w:r w:rsidRPr="004F52CA">
        <w:rPr>
          <w:color w:val="002060"/>
          <w:sz w:val="32"/>
          <w:szCs w:val="32"/>
        </w:rPr>
        <w:t>(String title) {</w:t>
      </w:r>
    </w:p>
    <w:p w14:paraId="394815A0"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roofErr w:type="spellStart"/>
      <w:r w:rsidRPr="004F52CA">
        <w:rPr>
          <w:b/>
          <w:bCs/>
          <w:color w:val="002060"/>
          <w:sz w:val="32"/>
          <w:szCs w:val="32"/>
        </w:rPr>
        <w:t>this</w:t>
      </w:r>
      <w:r w:rsidRPr="004F52CA">
        <w:rPr>
          <w:color w:val="002060"/>
          <w:sz w:val="32"/>
          <w:szCs w:val="32"/>
        </w:rPr>
        <w:t>.title</w:t>
      </w:r>
      <w:proofErr w:type="spellEnd"/>
      <w:r w:rsidRPr="004F52CA">
        <w:rPr>
          <w:color w:val="002060"/>
          <w:sz w:val="32"/>
          <w:szCs w:val="32"/>
        </w:rPr>
        <w:t xml:space="preserve"> = title;</w:t>
      </w:r>
    </w:p>
    <w:p w14:paraId="1D72689A" w14:textId="77777777" w:rsidR="00857420" w:rsidRPr="004F52CA" w:rsidRDefault="00857420" w:rsidP="00857420">
      <w:pPr>
        <w:rPr>
          <w:color w:val="002060"/>
          <w:sz w:val="32"/>
          <w:szCs w:val="32"/>
        </w:rPr>
      </w:pPr>
      <w:r w:rsidRPr="004F52CA">
        <w:rPr>
          <w:color w:val="002060"/>
          <w:sz w:val="32"/>
          <w:szCs w:val="32"/>
        </w:rPr>
        <w:tab/>
        <w:t>}</w:t>
      </w:r>
    </w:p>
    <w:p w14:paraId="4923AEBE"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String </w:t>
      </w:r>
      <w:proofErr w:type="spellStart"/>
      <w:r w:rsidRPr="004F52CA">
        <w:rPr>
          <w:color w:val="002060"/>
          <w:sz w:val="32"/>
          <w:szCs w:val="32"/>
        </w:rPr>
        <w:t>getCompleted</w:t>
      </w:r>
      <w:proofErr w:type="spellEnd"/>
      <w:r w:rsidRPr="004F52CA">
        <w:rPr>
          <w:color w:val="002060"/>
          <w:sz w:val="32"/>
          <w:szCs w:val="32"/>
        </w:rPr>
        <w:t>() {</w:t>
      </w:r>
    </w:p>
    <w:p w14:paraId="78F37DD8"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return</w:t>
      </w:r>
      <w:r w:rsidRPr="004F52CA">
        <w:rPr>
          <w:color w:val="002060"/>
          <w:sz w:val="32"/>
          <w:szCs w:val="32"/>
        </w:rPr>
        <w:t xml:space="preserve"> completed;</w:t>
      </w:r>
    </w:p>
    <w:p w14:paraId="302FCAF8" w14:textId="77777777" w:rsidR="00857420" w:rsidRPr="004F52CA" w:rsidRDefault="00857420" w:rsidP="00857420">
      <w:pPr>
        <w:rPr>
          <w:color w:val="002060"/>
          <w:sz w:val="32"/>
          <w:szCs w:val="32"/>
        </w:rPr>
      </w:pPr>
      <w:r w:rsidRPr="004F52CA">
        <w:rPr>
          <w:color w:val="002060"/>
          <w:sz w:val="32"/>
          <w:szCs w:val="32"/>
        </w:rPr>
        <w:tab/>
        <w:t>}</w:t>
      </w:r>
    </w:p>
    <w:p w14:paraId="348A5D8B"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w:t>
      </w:r>
      <w:r w:rsidRPr="004F52CA">
        <w:rPr>
          <w:b/>
          <w:bCs/>
          <w:color w:val="002060"/>
          <w:sz w:val="32"/>
          <w:szCs w:val="32"/>
        </w:rPr>
        <w:t>void</w:t>
      </w:r>
      <w:r w:rsidRPr="004F52CA">
        <w:rPr>
          <w:color w:val="002060"/>
          <w:sz w:val="32"/>
          <w:szCs w:val="32"/>
        </w:rPr>
        <w:t xml:space="preserve"> </w:t>
      </w:r>
      <w:proofErr w:type="spellStart"/>
      <w:r w:rsidRPr="004F52CA">
        <w:rPr>
          <w:color w:val="002060"/>
          <w:sz w:val="32"/>
          <w:szCs w:val="32"/>
        </w:rPr>
        <w:t>setCompleted</w:t>
      </w:r>
      <w:proofErr w:type="spellEnd"/>
      <w:r w:rsidRPr="004F52CA">
        <w:rPr>
          <w:color w:val="002060"/>
          <w:sz w:val="32"/>
          <w:szCs w:val="32"/>
        </w:rPr>
        <w:t>(String completed) {</w:t>
      </w:r>
    </w:p>
    <w:p w14:paraId="3B3361FB"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proofErr w:type="spellStart"/>
      <w:r w:rsidRPr="004F52CA">
        <w:rPr>
          <w:b/>
          <w:bCs/>
          <w:color w:val="002060"/>
          <w:sz w:val="32"/>
          <w:szCs w:val="32"/>
        </w:rPr>
        <w:t>this</w:t>
      </w:r>
      <w:r w:rsidRPr="004F52CA">
        <w:rPr>
          <w:color w:val="002060"/>
          <w:sz w:val="32"/>
          <w:szCs w:val="32"/>
        </w:rPr>
        <w:t>.completed</w:t>
      </w:r>
      <w:proofErr w:type="spellEnd"/>
      <w:r w:rsidRPr="004F52CA">
        <w:rPr>
          <w:color w:val="002060"/>
          <w:sz w:val="32"/>
          <w:szCs w:val="32"/>
        </w:rPr>
        <w:t xml:space="preserve"> = completed;</w:t>
      </w:r>
    </w:p>
    <w:p w14:paraId="3D42B4C6" w14:textId="77777777" w:rsidR="00857420" w:rsidRPr="004F52CA" w:rsidRDefault="00857420" w:rsidP="00857420">
      <w:pPr>
        <w:rPr>
          <w:color w:val="002060"/>
          <w:sz w:val="32"/>
          <w:szCs w:val="32"/>
        </w:rPr>
      </w:pPr>
      <w:r w:rsidRPr="004F52CA">
        <w:rPr>
          <w:color w:val="002060"/>
          <w:sz w:val="32"/>
          <w:szCs w:val="32"/>
        </w:rPr>
        <w:tab/>
        <w:t>}</w:t>
      </w:r>
    </w:p>
    <w:p w14:paraId="431DDA8F" w14:textId="77777777" w:rsidR="00857420" w:rsidRPr="004F52CA" w:rsidRDefault="00857420" w:rsidP="00857420">
      <w:pPr>
        <w:rPr>
          <w:color w:val="002060"/>
          <w:sz w:val="32"/>
          <w:szCs w:val="32"/>
        </w:rPr>
      </w:pPr>
      <w:r w:rsidRPr="004F52CA">
        <w:rPr>
          <w:color w:val="002060"/>
          <w:sz w:val="32"/>
          <w:szCs w:val="32"/>
        </w:rPr>
        <w:tab/>
        <w:t>@Override</w:t>
      </w:r>
    </w:p>
    <w:p w14:paraId="6B56767D" w14:textId="77777777" w:rsidR="00857420" w:rsidRPr="004F52CA" w:rsidRDefault="00857420" w:rsidP="00857420">
      <w:pPr>
        <w:rPr>
          <w:color w:val="002060"/>
          <w:sz w:val="32"/>
          <w:szCs w:val="32"/>
        </w:rPr>
      </w:pPr>
      <w:r w:rsidRPr="004F52CA">
        <w:rPr>
          <w:color w:val="002060"/>
          <w:sz w:val="32"/>
          <w:szCs w:val="32"/>
        </w:rPr>
        <w:tab/>
      </w:r>
      <w:r w:rsidRPr="004F52CA">
        <w:rPr>
          <w:b/>
          <w:bCs/>
          <w:color w:val="002060"/>
          <w:sz w:val="32"/>
          <w:szCs w:val="32"/>
        </w:rPr>
        <w:t>public</w:t>
      </w:r>
      <w:r w:rsidRPr="004F52CA">
        <w:rPr>
          <w:color w:val="002060"/>
          <w:sz w:val="32"/>
          <w:szCs w:val="32"/>
        </w:rPr>
        <w:t xml:space="preserve"> String </w:t>
      </w:r>
      <w:proofErr w:type="spellStart"/>
      <w:r w:rsidRPr="004F52CA">
        <w:rPr>
          <w:color w:val="002060"/>
          <w:sz w:val="32"/>
          <w:szCs w:val="32"/>
        </w:rPr>
        <w:t>toString</w:t>
      </w:r>
      <w:proofErr w:type="spellEnd"/>
      <w:r w:rsidRPr="004F52CA">
        <w:rPr>
          <w:color w:val="002060"/>
          <w:sz w:val="32"/>
          <w:szCs w:val="32"/>
        </w:rPr>
        <w:t>() {</w:t>
      </w:r>
    </w:p>
    <w:p w14:paraId="6F0C91BE" w14:textId="77777777" w:rsidR="00857420" w:rsidRPr="004F52CA" w:rsidRDefault="00857420" w:rsidP="00857420">
      <w:pPr>
        <w:rPr>
          <w:color w:val="002060"/>
          <w:sz w:val="32"/>
          <w:szCs w:val="32"/>
        </w:rPr>
      </w:pPr>
      <w:r w:rsidRPr="004F52CA">
        <w:rPr>
          <w:color w:val="002060"/>
          <w:sz w:val="32"/>
          <w:szCs w:val="32"/>
        </w:rPr>
        <w:tab/>
      </w:r>
      <w:r w:rsidRPr="004F52CA">
        <w:rPr>
          <w:color w:val="002060"/>
          <w:sz w:val="32"/>
          <w:szCs w:val="32"/>
        </w:rPr>
        <w:tab/>
      </w:r>
      <w:r w:rsidRPr="004F52CA">
        <w:rPr>
          <w:b/>
          <w:bCs/>
          <w:color w:val="002060"/>
          <w:sz w:val="32"/>
          <w:szCs w:val="32"/>
        </w:rPr>
        <w:t>return</w:t>
      </w:r>
      <w:r w:rsidRPr="004F52CA">
        <w:rPr>
          <w:color w:val="002060"/>
          <w:sz w:val="32"/>
          <w:szCs w:val="32"/>
        </w:rPr>
        <w:t xml:space="preserve"> "Activity [</w:t>
      </w:r>
      <w:proofErr w:type="spellStart"/>
      <w:r w:rsidRPr="004F52CA">
        <w:rPr>
          <w:color w:val="002060"/>
          <w:sz w:val="32"/>
          <w:szCs w:val="32"/>
        </w:rPr>
        <w:t>userId</w:t>
      </w:r>
      <w:proofErr w:type="spellEnd"/>
      <w:r w:rsidRPr="004F52CA">
        <w:rPr>
          <w:color w:val="002060"/>
          <w:sz w:val="32"/>
          <w:szCs w:val="32"/>
        </w:rPr>
        <w:t xml:space="preserve">=" + </w:t>
      </w:r>
      <w:proofErr w:type="spellStart"/>
      <w:r w:rsidRPr="004F52CA">
        <w:rPr>
          <w:color w:val="002060"/>
          <w:sz w:val="32"/>
          <w:szCs w:val="32"/>
        </w:rPr>
        <w:t>userId</w:t>
      </w:r>
      <w:proofErr w:type="spellEnd"/>
      <w:r w:rsidRPr="004F52CA">
        <w:rPr>
          <w:color w:val="002060"/>
          <w:sz w:val="32"/>
          <w:szCs w:val="32"/>
        </w:rPr>
        <w:t xml:space="preserve"> + ", id=" + id + ", title=" + title + ", completed=" + completed + "]";</w:t>
      </w:r>
    </w:p>
    <w:p w14:paraId="50401B6F" w14:textId="77777777" w:rsidR="00857420" w:rsidRPr="004F52CA" w:rsidRDefault="00857420" w:rsidP="00857420">
      <w:pPr>
        <w:rPr>
          <w:color w:val="002060"/>
          <w:sz w:val="32"/>
          <w:szCs w:val="32"/>
        </w:rPr>
      </w:pPr>
      <w:r w:rsidRPr="004F52CA">
        <w:rPr>
          <w:color w:val="002060"/>
          <w:sz w:val="32"/>
          <w:szCs w:val="32"/>
        </w:rPr>
        <w:tab/>
        <w:t>}</w:t>
      </w:r>
    </w:p>
    <w:p w14:paraId="46696371" w14:textId="77777777" w:rsidR="00857420" w:rsidRPr="004F52CA" w:rsidRDefault="00857420" w:rsidP="00857420">
      <w:pPr>
        <w:rPr>
          <w:color w:val="002060"/>
          <w:sz w:val="32"/>
          <w:szCs w:val="32"/>
        </w:rPr>
      </w:pPr>
      <w:r w:rsidRPr="004F52CA">
        <w:rPr>
          <w:color w:val="002060"/>
          <w:sz w:val="32"/>
          <w:szCs w:val="32"/>
        </w:rPr>
        <w:tab/>
      </w:r>
    </w:p>
    <w:p w14:paraId="5418B207" w14:textId="77777777" w:rsidR="00857420" w:rsidRPr="004F52CA" w:rsidRDefault="00857420" w:rsidP="00857420">
      <w:pPr>
        <w:rPr>
          <w:color w:val="002060"/>
          <w:sz w:val="32"/>
          <w:szCs w:val="32"/>
        </w:rPr>
      </w:pPr>
      <w:r w:rsidRPr="004F52CA">
        <w:rPr>
          <w:color w:val="002060"/>
          <w:sz w:val="32"/>
          <w:szCs w:val="32"/>
        </w:rPr>
        <w:lastRenderedPageBreak/>
        <w:tab/>
      </w:r>
    </w:p>
    <w:p w14:paraId="5272976D" w14:textId="77777777" w:rsidR="00857420" w:rsidRPr="004F52CA" w:rsidRDefault="00857420" w:rsidP="00857420">
      <w:pPr>
        <w:rPr>
          <w:color w:val="002060"/>
          <w:sz w:val="32"/>
          <w:szCs w:val="32"/>
        </w:rPr>
      </w:pPr>
    </w:p>
    <w:p w14:paraId="1128051F" w14:textId="77777777" w:rsidR="00857420" w:rsidRPr="004F52CA" w:rsidRDefault="00857420" w:rsidP="00857420">
      <w:pPr>
        <w:rPr>
          <w:color w:val="002060"/>
          <w:sz w:val="32"/>
          <w:szCs w:val="32"/>
        </w:rPr>
      </w:pPr>
      <w:r w:rsidRPr="004F52CA">
        <w:rPr>
          <w:color w:val="002060"/>
          <w:sz w:val="32"/>
          <w:szCs w:val="32"/>
        </w:rPr>
        <w:t xml:space="preserve">Explanation:- </w:t>
      </w:r>
    </w:p>
    <w:p w14:paraId="4759258B" w14:textId="77777777" w:rsidR="00857420" w:rsidRPr="004F52CA" w:rsidRDefault="00857420" w:rsidP="00857420">
      <w:pPr>
        <w:rPr>
          <w:color w:val="002060"/>
          <w:sz w:val="32"/>
          <w:szCs w:val="32"/>
        </w:rPr>
      </w:pPr>
      <w:r w:rsidRPr="004F52CA">
        <w:rPr>
          <w:color w:val="002060"/>
          <w:sz w:val="32"/>
          <w:szCs w:val="32"/>
        </w:rPr>
        <w:t>Note:- cycle of steps 1 to 4 will keep repeating</w:t>
      </w:r>
    </w:p>
    <w:p w14:paraId="42021093" w14:textId="77777777" w:rsidR="00857420" w:rsidRPr="004F52CA" w:rsidRDefault="00857420" w:rsidP="00857420">
      <w:pPr>
        <w:rPr>
          <w:color w:val="002060"/>
          <w:sz w:val="32"/>
          <w:szCs w:val="32"/>
        </w:rPr>
      </w:pPr>
    </w:p>
    <w:p w14:paraId="6442B164" w14:textId="77777777" w:rsidR="00857420" w:rsidRPr="004F52CA" w:rsidRDefault="00857420" w:rsidP="00857420">
      <w:pPr>
        <w:rPr>
          <w:color w:val="002060"/>
          <w:sz w:val="32"/>
          <w:szCs w:val="32"/>
        </w:rPr>
      </w:pPr>
      <w:r w:rsidRPr="004F52CA">
        <w:rPr>
          <w:color w:val="002060"/>
          <w:sz w:val="32"/>
          <w:szCs w:val="32"/>
        </w:rPr>
        <w:t>0)suppose you just run spring-</w:t>
      </w:r>
      <w:proofErr w:type="spellStart"/>
      <w:r w:rsidRPr="004F52CA">
        <w:rPr>
          <w:color w:val="002060"/>
          <w:sz w:val="32"/>
          <w:szCs w:val="32"/>
        </w:rPr>
        <w:t>bootAPI</w:t>
      </w:r>
      <w:proofErr w:type="spellEnd"/>
      <w:r w:rsidRPr="004F52CA">
        <w:rPr>
          <w:color w:val="002060"/>
          <w:sz w:val="32"/>
          <w:szCs w:val="32"/>
        </w:rPr>
        <w:t xml:space="preserve"> A .and you didn’t hit request </w:t>
      </w:r>
    </w:p>
    <w:p w14:paraId="6D9C28EF" w14:textId="77777777" w:rsidR="00857420" w:rsidRPr="004F52CA" w:rsidRDefault="00857420" w:rsidP="00857420">
      <w:pPr>
        <w:rPr>
          <w:color w:val="002060"/>
          <w:sz w:val="32"/>
          <w:szCs w:val="32"/>
        </w:rPr>
      </w:pPr>
      <w:hyperlink r:id="rId17" w:history="1">
        <w:r w:rsidRPr="004F52CA">
          <w:rPr>
            <w:rStyle w:val="Hyperlink"/>
          </w:rPr>
          <w:t>localhost:8080/</w:t>
        </w:r>
      </w:hyperlink>
      <w:r w:rsidRPr="004F52CA">
        <w:rPr>
          <w:color w:val="002060"/>
          <w:sz w:val="32"/>
          <w:szCs w:val="32"/>
        </w:rPr>
        <w:t xml:space="preserve"> to other API B.</w:t>
      </w:r>
    </w:p>
    <w:p w14:paraId="1ADB5056" w14:textId="77777777" w:rsidR="00857420" w:rsidRPr="004F52CA" w:rsidRDefault="00857420" w:rsidP="00857420">
      <w:pPr>
        <w:rPr>
          <w:color w:val="002060"/>
          <w:sz w:val="32"/>
          <w:szCs w:val="32"/>
        </w:rPr>
      </w:pPr>
      <w:r w:rsidRPr="004F52CA">
        <w:rPr>
          <w:color w:val="002060"/>
          <w:sz w:val="32"/>
          <w:szCs w:val="32"/>
        </w:rPr>
        <w:t xml:space="preserve">this time the initial state of circuit breaker is UNKNOWN and status is blank and it is demonstrated by </w:t>
      </w:r>
      <w:proofErr w:type="spellStart"/>
      <w:r w:rsidRPr="004F52CA">
        <w:rPr>
          <w:color w:val="002060"/>
          <w:sz w:val="32"/>
          <w:szCs w:val="32"/>
        </w:rPr>
        <w:t>url</w:t>
      </w:r>
      <w:proofErr w:type="spellEnd"/>
      <w:r w:rsidRPr="004F52CA">
        <w:rPr>
          <w:color w:val="002060"/>
          <w:sz w:val="32"/>
          <w:szCs w:val="32"/>
        </w:rPr>
        <w:t xml:space="preserve">  </w:t>
      </w:r>
      <w:hyperlink r:id="rId18" w:history="1">
        <w:r w:rsidRPr="004F52CA">
          <w:rPr>
            <w:rStyle w:val="Hyperlink"/>
          </w:rPr>
          <w:t>localhost:8080/actuator/health</w:t>
        </w:r>
      </w:hyperlink>
    </w:p>
    <w:p w14:paraId="6AA5C24A" w14:textId="77777777" w:rsidR="00857420" w:rsidRPr="004F52CA" w:rsidRDefault="00857420" w:rsidP="00857420">
      <w:pPr>
        <w:rPr>
          <w:color w:val="002060"/>
          <w:sz w:val="32"/>
          <w:szCs w:val="32"/>
        </w:rPr>
      </w:pPr>
      <w:r w:rsidRPr="004F52CA">
        <w:rPr>
          <w:color w:val="002060"/>
          <w:sz w:val="32"/>
          <w:szCs w:val="32"/>
        </w:rPr>
        <w:t xml:space="preserve">1) after you started  hitting requests, The state of </w:t>
      </w:r>
      <w:proofErr w:type="spellStart"/>
      <w:r w:rsidRPr="004F52CA">
        <w:rPr>
          <w:color w:val="002060"/>
          <w:sz w:val="32"/>
          <w:szCs w:val="32"/>
        </w:rPr>
        <w:t>ciruitBreaker</w:t>
      </w:r>
      <w:proofErr w:type="spellEnd"/>
      <w:r w:rsidRPr="004F52CA">
        <w:rPr>
          <w:color w:val="002060"/>
          <w:sz w:val="32"/>
          <w:szCs w:val="32"/>
        </w:rPr>
        <w:t xml:space="preserve"> remains CLOSE as long as you getting successful response.</w:t>
      </w:r>
    </w:p>
    <w:p w14:paraId="741B82EC" w14:textId="77777777" w:rsidR="00857420" w:rsidRPr="004F52CA" w:rsidRDefault="00857420" w:rsidP="00857420">
      <w:pPr>
        <w:rPr>
          <w:color w:val="002060"/>
          <w:sz w:val="32"/>
          <w:szCs w:val="32"/>
        </w:rPr>
      </w:pPr>
      <w:r w:rsidRPr="004F52CA">
        <w:rPr>
          <w:color w:val="002060"/>
          <w:sz w:val="32"/>
          <w:szCs w:val="32"/>
        </w:rPr>
        <w:t xml:space="preserve">Also The  state of the </w:t>
      </w:r>
      <w:proofErr w:type="spellStart"/>
      <w:r w:rsidRPr="004F52CA">
        <w:rPr>
          <w:color w:val="002060"/>
          <w:sz w:val="32"/>
          <w:szCs w:val="32"/>
        </w:rPr>
        <w:t>CircuitBreaker</w:t>
      </w:r>
      <w:proofErr w:type="spellEnd"/>
      <w:r w:rsidRPr="004F52CA">
        <w:rPr>
          <w:color w:val="002060"/>
          <w:sz w:val="32"/>
          <w:szCs w:val="32"/>
        </w:rPr>
        <w:t xml:space="preserve"> remains CLOSE till {minimumNumberOfFaliedCalls-1}( i.e.5-1=4) . It means at 5</w:t>
      </w:r>
      <w:r w:rsidRPr="004F52CA">
        <w:rPr>
          <w:color w:val="002060"/>
          <w:sz w:val="32"/>
          <w:szCs w:val="32"/>
          <w:vertAlign w:val="superscript"/>
        </w:rPr>
        <w:t xml:space="preserve">th </w:t>
      </w:r>
      <w:r w:rsidRPr="004F52CA">
        <w:rPr>
          <w:color w:val="002060"/>
          <w:sz w:val="32"/>
          <w:szCs w:val="32"/>
        </w:rPr>
        <w:t xml:space="preserve"> </w:t>
      </w:r>
      <w:proofErr w:type="spellStart"/>
      <w:r w:rsidRPr="004F52CA">
        <w:rPr>
          <w:color w:val="002060"/>
          <w:sz w:val="32"/>
          <w:szCs w:val="32"/>
        </w:rPr>
        <w:t>falied</w:t>
      </w:r>
      <w:proofErr w:type="spellEnd"/>
      <w:r w:rsidRPr="004F52CA">
        <w:rPr>
          <w:color w:val="002060"/>
          <w:sz w:val="32"/>
          <w:szCs w:val="32"/>
        </w:rPr>
        <w:t xml:space="preserve"> request , </w:t>
      </w:r>
      <w:proofErr w:type="spellStart"/>
      <w:r w:rsidRPr="004F52CA">
        <w:rPr>
          <w:color w:val="002060"/>
          <w:sz w:val="32"/>
          <w:szCs w:val="32"/>
        </w:rPr>
        <w:t>circuitBreaker</w:t>
      </w:r>
      <w:proofErr w:type="spellEnd"/>
      <w:r w:rsidRPr="004F52CA">
        <w:rPr>
          <w:color w:val="002060"/>
          <w:sz w:val="32"/>
          <w:szCs w:val="32"/>
        </w:rPr>
        <w:t xml:space="preserve"> moves to OPEN-STATE.</w:t>
      </w:r>
    </w:p>
    <w:p w14:paraId="5E7A831B" w14:textId="77777777" w:rsidR="00857420" w:rsidRPr="004F52CA" w:rsidRDefault="00857420" w:rsidP="00857420">
      <w:pPr>
        <w:rPr>
          <w:color w:val="002060"/>
          <w:sz w:val="32"/>
          <w:szCs w:val="32"/>
        </w:rPr>
      </w:pPr>
      <w:r w:rsidRPr="004F52CA">
        <w:rPr>
          <w:color w:val="002060"/>
          <w:sz w:val="32"/>
          <w:szCs w:val="32"/>
        </w:rPr>
        <w:t xml:space="preserve">After 10s, </w:t>
      </w:r>
      <w:proofErr w:type="spellStart"/>
      <w:r w:rsidRPr="004F52CA">
        <w:rPr>
          <w:color w:val="002060"/>
          <w:sz w:val="32"/>
          <w:szCs w:val="32"/>
        </w:rPr>
        <w:t>circuitBreaker</w:t>
      </w:r>
      <w:proofErr w:type="spellEnd"/>
      <w:r w:rsidRPr="004F52CA">
        <w:rPr>
          <w:color w:val="002060"/>
          <w:sz w:val="32"/>
          <w:szCs w:val="32"/>
        </w:rPr>
        <w:t xml:space="preserve"> automatically moves to HALF-OPEN-STATE</w:t>
      </w:r>
    </w:p>
    <w:p w14:paraId="1D0487E4" w14:textId="77777777" w:rsidR="00857420" w:rsidRPr="004F52CA" w:rsidRDefault="00857420" w:rsidP="00857420">
      <w:pPr>
        <w:rPr>
          <w:color w:val="002060"/>
          <w:sz w:val="32"/>
          <w:szCs w:val="32"/>
        </w:rPr>
      </w:pPr>
      <w:r w:rsidRPr="004F52CA">
        <w:rPr>
          <w:color w:val="002060"/>
          <w:sz w:val="32"/>
          <w:szCs w:val="32"/>
        </w:rPr>
        <w:t xml:space="preserve">3 failed calls in  HALF-OPEN-STATE takes </w:t>
      </w:r>
      <w:proofErr w:type="spellStart"/>
      <w:r w:rsidRPr="004F52CA">
        <w:rPr>
          <w:color w:val="002060"/>
          <w:sz w:val="32"/>
          <w:szCs w:val="32"/>
        </w:rPr>
        <w:t>circuitBreaker</w:t>
      </w:r>
      <w:proofErr w:type="spellEnd"/>
      <w:r w:rsidRPr="004F52CA">
        <w:rPr>
          <w:color w:val="002060"/>
          <w:sz w:val="32"/>
          <w:szCs w:val="32"/>
        </w:rPr>
        <w:t xml:space="preserve"> to OPEN-STATE</w:t>
      </w:r>
    </w:p>
    <w:p w14:paraId="51DDEA94" w14:textId="77777777" w:rsidR="00857420" w:rsidRPr="004F52CA" w:rsidRDefault="00857420" w:rsidP="00857420">
      <w:pPr>
        <w:rPr>
          <w:color w:val="002060"/>
          <w:sz w:val="32"/>
          <w:szCs w:val="32"/>
        </w:rPr>
      </w:pPr>
      <w:r w:rsidRPr="004F52CA">
        <w:rPr>
          <w:color w:val="002060"/>
          <w:sz w:val="32"/>
          <w:szCs w:val="32"/>
        </w:rPr>
        <w:t xml:space="preserve">cycle of OPEN-&gt;HALFOPEN will keep repeating until </w:t>
      </w:r>
      <w:proofErr w:type="spellStart"/>
      <w:r w:rsidRPr="004F52CA">
        <w:rPr>
          <w:color w:val="002060"/>
          <w:sz w:val="32"/>
          <w:szCs w:val="32"/>
        </w:rPr>
        <w:t>CircuitBreaker</w:t>
      </w:r>
      <w:proofErr w:type="spellEnd"/>
      <w:r w:rsidRPr="004F52CA">
        <w:rPr>
          <w:color w:val="002060"/>
          <w:sz w:val="32"/>
          <w:szCs w:val="32"/>
        </w:rPr>
        <w:t xml:space="preserve"> goes to CLOSE state(means until it gets successful response)</w:t>
      </w:r>
    </w:p>
    <w:p w14:paraId="497D04CF" w14:textId="77777777" w:rsidR="00857420" w:rsidRPr="004F52CA" w:rsidRDefault="00857420" w:rsidP="00857420">
      <w:pPr>
        <w:rPr>
          <w:color w:val="002060"/>
          <w:sz w:val="32"/>
          <w:szCs w:val="32"/>
        </w:rPr>
      </w:pPr>
    </w:p>
    <w:p w14:paraId="5C2E5942" w14:textId="77777777" w:rsidR="00857420" w:rsidRPr="004F52CA" w:rsidRDefault="00857420" w:rsidP="00857420">
      <w:pPr>
        <w:rPr>
          <w:color w:val="002060"/>
          <w:sz w:val="32"/>
          <w:szCs w:val="32"/>
        </w:rPr>
      </w:pPr>
      <w:r w:rsidRPr="004F52CA">
        <w:rPr>
          <w:color w:val="002060"/>
          <w:sz w:val="32"/>
          <w:szCs w:val="32"/>
        </w:rPr>
        <w:t>2)</w:t>
      </w:r>
      <w:r w:rsidRPr="004F52CA">
        <w:rPr>
          <w:rFonts w:ascii="Consolas" w:hAnsi="Consolas"/>
          <w:color w:val="268BD2"/>
          <w:sz w:val="32"/>
          <w:szCs w:val="32"/>
          <w:shd w:val="clear" w:color="auto" w:fill="FFFFFF"/>
        </w:rPr>
        <w:t xml:space="preserve"> </w:t>
      </w:r>
      <w:proofErr w:type="spellStart"/>
      <w:r w:rsidRPr="004F52CA">
        <w:rPr>
          <w:color w:val="002060"/>
          <w:sz w:val="32"/>
          <w:szCs w:val="32"/>
        </w:rPr>
        <w:t>minimumNumberOfCalls</w:t>
      </w:r>
      <w:proofErr w:type="spellEnd"/>
      <w:r w:rsidRPr="004F52CA">
        <w:rPr>
          <w:color w:val="002060"/>
          <w:sz w:val="32"/>
          <w:szCs w:val="32"/>
        </w:rPr>
        <w:t xml:space="preserve">= 5 means                                   </w:t>
      </w:r>
      <w:proofErr w:type="spellStart"/>
      <w:r w:rsidRPr="004F52CA">
        <w:rPr>
          <w:color w:val="002060"/>
          <w:sz w:val="32"/>
          <w:szCs w:val="32"/>
        </w:rPr>
        <w:t>minimumNumberOf</w:t>
      </w:r>
      <w:proofErr w:type="spellEnd"/>
      <w:r w:rsidRPr="004F52CA">
        <w:rPr>
          <w:color w:val="002060"/>
          <w:sz w:val="32"/>
          <w:szCs w:val="32"/>
        </w:rPr>
        <w:t xml:space="preserve"> </w:t>
      </w:r>
      <w:proofErr w:type="spellStart"/>
      <w:r w:rsidRPr="004F52CA">
        <w:rPr>
          <w:color w:val="002060"/>
          <w:sz w:val="32"/>
          <w:szCs w:val="32"/>
        </w:rPr>
        <w:t>faliedCalls</w:t>
      </w:r>
      <w:proofErr w:type="spellEnd"/>
      <w:r w:rsidRPr="004F52CA">
        <w:rPr>
          <w:color w:val="002060"/>
          <w:sz w:val="32"/>
          <w:szCs w:val="32"/>
        </w:rPr>
        <w:t xml:space="preserve"> = 5 . It takes circuitBreaker to OPEN-STATE. After 10s, it goes automatically to HALF-OPEN-STATE</w:t>
      </w:r>
    </w:p>
    <w:p w14:paraId="79230D91" w14:textId="77777777" w:rsidR="00857420" w:rsidRPr="004F52CA" w:rsidRDefault="00857420" w:rsidP="00857420">
      <w:pPr>
        <w:rPr>
          <w:color w:val="002060"/>
          <w:sz w:val="32"/>
          <w:szCs w:val="32"/>
        </w:rPr>
      </w:pPr>
      <w:r w:rsidRPr="004F52CA">
        <w:rPr>
          <w:color w:val="002060"/>
          <w:sz w:val="32"/>
          <w:szCs w:val="32"/>
        </w:rPr>
        <w:t xml:space="preserve">3) </w:t>
      </w:r>
      <w:proofErr w:type="spellStart"/>
      <w:r w:rsidRPr="004F52CA">
        <w:rPr>
          <w:color w:val="002060"/>
          <w:sz w:val="32"/>
          <w:szCs w:val="32"/>
        </w:rPr>
        <w:t>waitDurationInOpenState</w:t>
      </w:r>
      <w:proofErr w:type="spellEnd"/>
      <w:r w:rsidRPr="004F52CA">
        <w:rPr>
          <w:color w:val="002060"/>
          <w:sz w:val="32"/>
          <w:szCs w:val="32"/>
        </w:rPr>
        <w:t xml:space="preserve">: 10s  means </w:t>
      </w:r>
      <w:proofErr w:type="spellStart"/>
      <w:r w:rsidRPr="004F52CA">
        <w:rPr>
          <w:color w:val="002060"/>
          <w:sz w:val="32"/>
          <w:szCs w:val="32"/>
        </w:rPr>
        <w:t>ciruitBreaker</w:t>
      </w:r>
      <w:proofErr w:type="spellEnd"/>
      <w:r w:rsidRPr="004F52CA">
        <w:rPr>
          <w:color w:val="002060"/>
          <w:sz w:val="32"/>
          <w:szCs w:val="32"/>
        </w:rPr>
        <w:t xml:space="preserve"> will remain in OPEN state for 10s</w:t>
      </w:r>
    </w:p>
    <w:p w14:paraId="50CC76A6" w14:textId="77777777" w:rsidR="00857420" w:rsidRPr="004F52CA" w:rsidRDefault="00857420" w:rsidP="00857420">
      <w:pPr>
        <w:rPr>
          <w:color w:val="002060"/>
          <w:sz w:val="32"/>
          <w:szCs w:val="32"/>
        </w:rPr>
      </w:pPr>
      <w:r w:rsidRPr="004F52CA">
        <w:rPr>
          <w:color w:val="002060"/>
          <w:sz w:val="32"/>
          <w:szCs w:val="32"/>
        </w:rPr>
        <w:t xml:space="preserve">4) </w:t>
      </w:r>
      <w:proofErr w:type="spellStart"/>
      <w:r w:rsidRPr="004F52CA">
        <w:rPr>
          <w:color w:val="002060"/>
          <w:sz w:val="32"/>
          <w:szCs w:val="32"/>
        </w:rPr>
        <w:t>automaticTransitionFromOpenToHalfOpenEnabled</w:t>
      </w:r>
      <w:proofErr w:type="spellEnd"/>
      <w:r w:rsidRPr="004F52CA">
        <w:rPr>
          <w:color w:val="002060"/>
          <w:sz w:val="32"/>
          <w:szCs w:val="32"/>
        </w:rPr>
        <w:t xml:space="preserve">: true  means </w:t>
      </w:r>
      <w:proofErr w:type="spellStart"/>
      <w:r w:rsidRPr="004F52CA">
        <w:rPr>
          <w:color w:val="002060"/>
          <w:sz w:val="32"/>
          <w:szCs w:val="32"/>
        </w:rPr>
        <w:t>ciruitBreaker</w:t>
      </w:r>
      <w:proofErr w:type="spellEnd"/>
      <w:r w:rsidRPr="004F52CA">
        <w:rPr>
          <w:color w:val="002060"/>
          <w:sz w:val="32"/>
          <w:szCs w:val="32"/>
        </w:rPr>
        <w:t xml:space="preserve"> will automatically move to HALF-OPEN state after 10s</w:t>
      </w:r>
    </w:p>
    <w:p w14:paraId="4EF0ABA0" w14:textId="77777777" w:rsidR="00857420" w:rsidRPr="004F52CA" w:rsidRDefault="00857420" w:rsidP="00857420">
      <w:pPr>
        <w:rPr>
          <w:color w:val="002060"/>
          <w:sz w:val="32"/>
          <w:szCs w:val="32"/>
        </w:rPr>
      </w:pPr>
      <w:r w:rsidRPr="004F52CA">
        <w:rPr>
          <w:color w:val="002060"/>
          <w:sz w:val="32"/>
          <w:szCs w:val="32"/>
        </w:rPr>
        <w:lastRenderedPageBreak/>
        <w:t xml:space="preserve">5) </w:t>
      </w:r>
      <w:proofErr w:type="spellStart"/>
      <w:r w:rsidRPr="004F52CA">
        <w:rPr>
          <w:color w:val="002060"/>
          <w:sz w:val="32"/>
          <w:szCs w:val="32"/>
        </w:rPr>
        <w:t>permittedNumberOfCallsInHalfOpenState</w:t>
      </w:r>
      <w:proofErr w:type="spellEnd"/>
      <w:r w:rsidRPr="004F52CA">
        <w:rPr>
          <w:color w:val="002060"/>
          <w:sz w:val="32"/>
          <w:szCs w:val="32"/>
        </w:rPr>
        <w:t xml:space="preserve">: 3 means 3 </w:t>
      </w:r>
      <w:proofErr w:type="spellStart"/>
      <w:r w:rsidRPr="004F52CA">
        <w:rPr>
          <w:color w:val="002060"/>
          <w:sz w:val="32"/>
          <w:szCs w:val="32"/>
        </w:rPr>
        <w:t>faliled</w:t>
      </w:r>
      <w:proofErr w:type="spellEnd"/>
      <w:r w:rsidRPr="004F52CA">
        <w:rPr>
          <w:color w:val="002060"/>
          <w:sz w:val="32"/>
          <w:szCs w:val="32"/>
        </w:rPr>
        <w:t xml:space="preserve"> calls to </w:t>
      </w:r>
      <w:proofErr w:type="spellStart"/>
      <w:r w:rsidRPr="004F52CA">
        <w:rPr>
          <w:color w:val="002060"/>
          <w:sz w:val="32"/>
          <w:szCs w:val="32"/>
        </w:rPr>
        <w:t>api</w:t>
      </w:r>
      <w:proofErr w:type="spellEnd"/>
      <w:r w:rsidRPr="004F52CA">
        <w:rPr>
          <w:color w:val="002060"/>
          <w:sz w:val="32"/>
          <w:szCs w:val="32"/>
        </w:rPr>
        <w:t xml:space="preserve"> B in HALF-OPEN-STATE will take </w:t>
      </w:r>
      <w:proofErr w:type="spellStart"/>
      <w:r w:rsidRPr="004F52CA">
        <w:rPr>
          <w:color w:val="002060"/>
          <w:sz w:val="32"/>
          <w:szCs w:val="32"/>
        </w:rPr>
        <w:t>circuitBreaker</w:t>
      </w:r>
      <w:proofErr w:type="spellEnd"/>
      <w:r w:rsidRPr="004F52CA">
        <w:rPr>
          <w:color w:val="002060"/>
          <w:sz w:val="32"/>
          <w:szCs w:val="32"/>
        </w:rPr>
        <w:t xml:space="preserve"> to OPEN state otherwise if calls successful then CB goes to CLOSE state.</w:t>
      </w:r>
    </w:p>
    <w:p w14:paraId="01F4F37E" w14:textId="77777777" w:rsidR="00857420" w:rsidRPr="004F52CA" w:rsidRDefault="00857420" w:rsidP="00857420">
      <w:pPr>
        <w:rPr>
          <w:color w:val="002060"/>
          <w:sz w:val="32"/>
          <w:szCs w:val="32"/>
        </w:rPr>
      </w:pPr>
      <w:r w:rsidRPr="004F52CA">
        <w:rPr>
          <w:color w:val="002060"/>
          <w:sz w:val="32"/>
          <w:szCs w:val="32"/>
        </w:rPr>
        <w:t xml:space="preserve">It means HALF-OPEN-STATE can take CB to CLOSE or OPEN STATE </w:t>
      </w:r>
      <w:proofErr w:type="spellStart"/>
      <w:r w:rsidRPr="004F52CA">
        <w:rPr>
          <w:color w:val="002060"/>
          <w:sz w:val="32"/>
          <w:szCs w:val="32"/>
        </w:rPr>
        <w:t>dependending</w:t>
      </w:r>
      <w:proofErr w:type="spellEnd"/>
      <w:r w:rsidRPr="004F52CA">
        <w:rPr>
          <w:color w:val="002060"/>
          <w:sz w:val="32"/>
          <w:szCs w:val="32"/>
        </w:rPr>
        <w:t xml:space="preserve"> on response</w:t>
      </w:r>
    </w:p>
    <w:p w14:paraId="2D2DDE80" w14:textId="77777777" w:rsidR="00857420" w:rsidRPr="004F52CA" w:rsidRDefault="00857420" w:rsidP="00857420">
      <w:pPr>
        <w:rPr>
          <w:color w:val="002060"/>
          <w:sz w:val="32"/>
          <w:szCs w:val="32"/>
        </w:rPr>
      </w:pPr>
      <w:r w:rsidRPr="004F52CA">
        <w:rPr>
          <w:color w:val="002060"/>
          <w:sz w:val="32"/>
          <w:szCs w:val="32"/>
        </w:rPr>
        <w:t xml:space="preserve">Note:- cycle of OPEN-&gt;HALFOPEN will keep repeating until </w:t>
      </w:r>
      <w:proofErr w:type="spellStart"/>
      <w:r w:rsidRPr="004F52CA">
        <w:rPr>
          <w:color w:val="002060"/>
          <w:sz w:val="32"/>
          <w:szCs w:val="32"/>
        </w:rPr>
        <w:t>CircuitBreaker</w:t>
      </w:r>
      <w:proofErr w:type="spellEnd"/>
      <w:r w:rsidRPr="004F52CA">
        <w:rPr>
          <w:color w:val="002060"/>
          <w:sz w:val="32"/>
          <w:szCs w:val="32"/>
        </w:rPr>
        <w:t xml:space="preserve"> goes to CLOSE state</w:t>
      </w:r>
    </w:p>
    <w:p w14:paraId="53BD910B" w14:textId="77777777" w:rsidR="00857420" w:rsidRPr="004F52CA" w:rsidRDefault="00857420" w:rsidP="00857420">
      <w:pPr>
        <w:rPr>
          <w:color w:val="002060"/>
          <w:sz w:val="32"/>
          <w:szCs w:val="32"/>
        </w:rPr>
      </w:pPr>
      <w:r w:rsidRPr="004F52CA">
        <w:rPr>
          <w:color w:val="002060"/>
          <w:sz w:val="32"/>
          <w:szCs w:val="32"/>
        </w:rPr>
        <w:t>WORKING ILLUSTRATION:-</w:t>
      </w:r>
    </w:p>
    <w:p w14:paraId="2A723AD9" w14:textId="77777777" w:rsidR="00857420" w:rsidRPr="004F52CA" w:rsidRDefault="00857420" w:rsidP="00857420">
      <w:pPr>
        <w:rPr>
          <w:color w:val="002060"/>
          <w:sz w:val="32"/>
          <w:szCs w:val="32"/>
        </w:rPr>
      </w:pPr>
      <w:r w:rsidRPr="004F52CA">
        <w:rPr>
          <w:color w:val="002060"/>
          <w:sz w:val="32"/>
          <w:szCs w:val="32"/>
        </w:rPr>
        <w:t>Step -0)suppose you just run spring-boot-API  having no exception,</w:t>
      </w:r>
    </w:p>
    <w:p w14:paraId="7B48673A" w14:textId="77777777" w:rsidR="00857420" w:rsidRPr="004F52CA" w:rsidRDefault="00857420" w:rsidP="00857420">
      <w:pPr>
        <w:rPr>
          <w:color w:val="002060"/>
          <w:sz w:val="32"/>
          <w:szCs w:val="32"/>
        </w:rPr>
      </w:pPr>
      <w:r w:rsidRPr="004F52CA">
        <w:rPr>
          <w:color w:val="002060"/>
          <w:sz w:val="32"/>
          <w:szCs w:val="32"/>
        </w:rPr>
        <w:t xml:space="preserve">Now to check health of </w:t>
      </w:r>
      <w:proofErr w:type="spellStart"/>
      <w:r w:rsidRPr="004F52CA">
        <w:rPr>
          <w:color w:val="002060"/>
          <w:sz w:val="32"/>
          <w:szCs w:val="32"/>
        </w:rPr>
        <w:t>api</w:t>
      </w:r>
      <w:proofErr w:type="spellEnd"/>
      <w:r w:rsidRPr="004F52CA">
        <w:rPr>
          <w:color w:val="002060"/>
          <w:sz w:val="32"/>
          <w:szCs w:val="32"/>
        </w:rPr>
        <w:t xml:space="preserve">, hit </w:t>
      </w:r>
      <w:proofErr w:type="spellStart"/>
      <w:r w:rsidRPr="004F52CA">
        <w:rPr>
          <w:color w:val="002060"/>
          <w:sz w:val="32"/>
          <w:szCs w:val="32"/>
        </w:rPr>
        <w:t>url</w:t>
      </w:r>
      <w:proofErr w:type="spellEnd"/>
      <w:r w:rsidRPr="004F52CA">
        <w:rPr>
          <w:color w:val="002060"/>
          <w:sz w:val="32"/>
          <w:szCs w:val="32"/>
        </w:rPr>
        <w:t xml:space="preserve">   </w:t>
      </w:r>
      <w:hyperlink r:id="rId19" w:history="1">
        <w:r w:rsidRPr="004F52CA">
          <w:rPr>
            <w:rStyle w:val="Hyperlink"/>
          </w:rPr>
          <w:t>localhost:8080/actuator/health</w:t>
        </w:r>
      </w:hyperlink>
    </w:p>
    <w:p w14:paraId="23AD1874" w14:textId="77777777" w:rsidR="00857420" w:rsidRPr="004F52CA" w:rsidRDefault="00857420" w:rsidP="00857420">
      <w:pPr>
        <w:rPr>
          <w:color w:val="002060"/>
          <w:sz w:val="32"/>
          <w:szCs w:val="32"/>
        </w:rPr>
      </w:pPr>
      <w:r w:rsidRPr="004F52CA">
        <w:rPr>
          <w:color w:val="002060"/>
          <w:sz w:val="32"/>
          <w:szCs w:val="32"/>
        </w:rPr>
        <w:t xml:space="preserve">You will get  </w:t>
      </w:r>
    </w:p>
    <w:p w14:paraId="428FE1B3" w14:textId="77777777" w:rsidR="00857420" w:rsidRPr="004F52CA" w:rsidRDefault="00857420" w:rsidP="00857420">
      <w:pPr>
        <w:rPr>
          <w:color w:val="002060"/>
          <w:sz w:val="32"/>
          <w:szCs w:val="32"/>
        </w:rPr>
      </w:pPr>
      <w:proofErr w:type="spellStart"/>
      <w:r w:rsidRPr="004F52CA">
        <w:rPr>
          <w:color w:val="002060"/>
          <w:sz w:val="32"/>
          <w:szCs w:val="32"/>
        </w:rPr>
        <w:t>circuitBreakers</w:t>
      </w:r>
      <w:proofErr w:type="spellEnd"/>
      <w:r w:rsidRPr="004F52CA">
        <w:rPr>
          <w:color w:val="002060"/>
          <w:sz w:val="32"/>
          <w:szCs w:val="32"/>
        </w:rPr>
        <w:t>":{"</w:t>
      </w:r>
      <w:proofErr w:type="spellStart"/>
      <w:r w:rsidRPr="004F52CA">
        <w:rPr>
          <w:color w:val="002060"/>
          <w:sz w:val="32"/>
          <w:szCs w:val="32"/>
        </w:rPr>
        <w:t>status":"UNKNOWN</w:t>
      </w:r>
      <w:proofErr w:type="spellEnd"/>
      <w:r w:rsidRPr="004F52CA">
        <w:rPr>
          <w:color w:val="002060"/>
          <w:sz w:val="32"/>
          <w:szCs w:val="32"/>
        </w:rPr>
        <w:t>"}</w:t>
      </w:r>
    </w:p>
    <w:p w14:paraId="24D2556A" w14:textId="77777777" w:rsidR="00857420" w:rsidRPr="004F52CA" w:rsidRDefault="00857420" w:rsidP="00857420">
      <w:pPr>
        <w:rPr>
          <w:color w:val="002060"/>
          <w:sz w:val="32"/>
          <w:szCs w:val="32"/>
        </w:rPr>
      </w:pPr>
      <w:proofErr w:type="spellStart"/>
      <w:r w:rsidRPr="004F52CA">
        <w:rPr>
          <w:color w:val="002060"/>
          <w:sz w:val="32"/>
          <w:szCs w:val="32"/>
        </w:rPr>
        <w:t>circuitBreakers</w:t>
      </w:r>
      <w:proofErr w:type="spellEnd"/>
      <w:r w:rsidRPr="004F52CA">
        <w:rPr>
          <w:color w:val="002060"/>
          <w:sz w:val="32"/>
          <w:szCs w:val="32"/>
        </w:rPr>
        <w:t>":{"state":  not printed</w:t>
      </w:r>
    </w:p>
    <w:p w14:paraId="34237EA1" w14:textId="77777777" w:rsidR="00857420" w:rsidRPr="004F52CA" w:rsidRDefault="00857420" w:rsidP="00857420">
      <w:pPr>
        <w:rPr>
          <w:color w:val="002060"/>
          <w:sz w:val="32"/>
          <w:szCs w:val="32"/>
        </w:rPr>
      </w:pPr>
    </w:p>
    <w:p w14:paraId="50BDA607" w14:textId="77777777" w:rsidR="00857420" w:rsidRPr="004F52CA" w:rsidRDefault="00857420" w:rsidP="00857420">
      <w:pPr>
        <w:rPr>
          <w:color w:val="002060"/>
          <w:sz w:val="32"/>
          <w:szCs w:val="32"/>
        </w:rPr>
      </w:pPr>
      <w:r w:rsidRPr="004F52CA">
        <w:rPr>
          <w:color w:val="002060"/>
          <w:sz w:val="32"/>
          <w:szCs w:val="32"/>
        </w:rPr>
        <w:t xml:space="preserve">Step1)suppose you hit </w:t>
      </w:r>
      <w:proofErr w:type="spellStart"/>
      <w:r w:rsidRPr="004F52CA">
        <w:rPr>
          <w:color w:val="002060"/>
          <w:sz w:val="32"/>
          <w:szCs w:val="32"/>
        </w:rPr>
        <w:t>url</w:t>
      </w:r>
      <w:proofErr w:type="spellEnd"/>
      <w:r w:rsidRPr="004F52CA">
        <w:rPr>
          <w:color w:val="002060"/>
          <w:sz w:val="32"/>
          <w:szCs w:val="32"/>
        </w:rPr>
        <w:t xml:space="preserve">  </w:t>
      </w:r>
      <w:hyperlink r:id="rId20" w:history="1">
        <w:r w:rsidRPr="004F52CA">
          <w:rPr>
            <w:rStyle w:val="Hyperlink"/>
          </w:rPr>
          <w:t>localhost:8080/</w:t>
        </w:r>
      </w:hyperlink>
    </w:p>
    <w:p w14:paraId="16973595" w14:textId="77777777" w:rsidR="00857420" w:rsidRPr="004F52CA" w:rsidRDefault="00857420" w:rsidP="00857420">
      <w:pPr>
        <w:rPr>
          <w:color w:val="002060"/>
          <w:sz w:val="32"/>
          <w:szCs w:val="32"/>
        </w:rPr>
      </w:pPr>
      <w:r w:rsidRPr="004F52CA">
        <w:rPr>
          <w:color w:val="002060"/>
          <w:sz w:val="32"/>
          <w:szCs w:val="32"/>
        </w:rPr>
        <w:t>If Your API  get successful Response from other API</w:t>
      </w:r>
    </w:p>
    <w:p w14:paraId="41EF6334" w14:textId="77777777" w:rsidR="00857420" w:rsidRPr="004F52CA" w:rsidRDefault="00857420" w:rsidP="00857420">
      <w:pPr>
        <w:rPr>
          <w:color w:val="002060"/>
          <w:sz w:val="32"/>
          <w:szCs w:val="32"/>
        </w:rPr>
      </w:pPr>
      <w:r w:rsidRPr="004F52CA">
        <w:rPr>
          <w:color w:val="002060"/>
          <w:sz w:val="32"/>
          <w:szCs w:val="32"/>
        </w:rPr>
        <w:t xml:space="preserve">you hit </w:t>
      </w:r>
      <w:proofErr w:type="spellStart"/>
      <w:r w:rsidRPr="004F52CA">
        <w:rPr>
          <w:color w:val="002060"/>
          <w:sz w:val="32"/>
          <w:szCs w:val="32"/>
        </w:rPr>
        <w:t>url</w:t>
      </w:r>
      <w:proofErr w:type="spellEnd"/>
      <w:r w:rsidRPr="004F52CA">
        <w:rPr>
          <w:color w:val="002060"/>
          <w:sz w:val="32"/>
          <w:szCs w:val="32"/>
        </w:rPr>
        <w:t xml:space="preserve">  </w:t>
      </w:r>
      <w:hyperlink r:id="rId21" w:history="1">
        <w:r w:rsidRPr="004F52CA">
          <w:rPr>
            <w:rStyle w:val="Hyperlink"/>
          </w:rPr>
          <w:t>localhost:8080/actuator/health</w:t>
        </w:r>
      </w:hyperlink>
    </w:p>
    <w:p w14:paraId="17BDA613" w14:textId="77777777" w:rsidR="00857420" w:rsidRPr="004F52CA" w:rsidRDefault="00857420" w:rsidP="00857420">
      <w:pPr>
        <w:rPr>
          <w:color w:val="002060"/>
          <w:sz w:val="32"/>
          <w:szCs w:val="32"/>
        </w:rPr>
      </w:pPr>
      <w:proofErr w:type="spellStart"/>
      <w:r w:rsidRPr="004F52CA">
        <w:rPr>
          <w:color w:val="002060"/>
          <w:sz w:val="32"/>
          <w:szCs w:val="32"/>
        </w:rPr>
        <w:t>circuitBreakers</w:t>
      </w:r>
      <w:proofErr w:type="spellEnd"/>
      <w:r w:rsidRPr="004F52CA">
        <w:rPr>
          <w:color w:val="002060"/>
          <w:sz w:val="32"/>
          <w:szCs w:val="32"/>
        </w:rPr>
        <w:t>":{"</w:t>
      </w:r>
      <w:proofErr w:type="spellStart"/>
      <w:r w:rsidRPr="004F52CA">
        <w:rPr>
          <w:color w:val="002060"/>
          <w:sz w:val="32"/>
          <w:szCs w:val="32"/>
        </w:rPr>
        <w:t>status":"UP</w:t>
      </w:r>
      <w:proofErr w:type="spellEnd"/>
      <w:r w:rsidRPr="004F52CA">
        <w:rPr>
          <w:color w:val="002060"/>
          <w:sz w:val="32"/>
          <w:szCs w:val="32"/>
        </w:rPr>
        <w:t>"}</w:t>
      </w:r>
    </w:p>
    <w:p w14:paraId="6198D4C2" w14:textId="77777777" w:rsidR="00857420" w:rsidRPr="004F52CA" w:rsidRDefault="00857420" w:rsidP="00857420">
      <w:pPr>
        <w:rPr>
          <w:color w:val="002060"/>
          <w:sz w:val="32"/>
          <w:szCs w:val="32"/>
        </w:rPr>
      </w:pPr>
      <w:proofErr w:type="spellStart"/>
      <w:r w:rsidRPr="004F52CA">
        <w:rPr>
          <w:color w:val="002060"/>
          <w:sz w:val="32"/>
          <w:szCs w:val="32"/>
        </w:rPr>
        <w:t>circuitBreakers</w:t>
      </w:r>
      <w:proofErr w:type="spellEnd"/>
      <w:r w:rsidRPr="004F52CA">
        <w:rPr>
          <w:color w:val="002060"/>
          <w:sz w:val="32"/>
          <w:szCs w:val="32"/>
        </w:rPr>
        <w:t>":{"state":  CLOSE}</w:t>
      </w:r>
    </w:p>
    <w:p w14:paraId="3F26F69C" w14:textId="77777777" w:rsidR="00857420" w:rsidRPr="004F52CA" w:rsidRDefault="00857420" w:rsidP="00857420">
      <w:pPr>
        <w:rPr>
          <w:color w:val="002060"/>
          <w:sz w:val="32"/>
          <w:szCs w:val="32"/>
        </w:rPr>
      </w:pPr>
      <w:r w:rsidRPr="004F52CA">
        <w:rPr>
          <w:color w:val="002060"/>
          <w:sz w:val="32"/>
          <w:szCs w:val="32"/>
        </w:rPr>
        <w:t xml:space="preserve">if you keep hitting same </w:t>
      </w:r>
      <w:proofErr w:type="spellStart"/>
      <w:r w:rsidRPr="004F52CA">
        <w:rPr>
          <w:color w:val="002060"/>
          <w:sz w:val="32"/>
          <w:szCs w:val="32"/>
        </w:rPr>
        <w:t>url</w:t>
      </w:r>
      <w:proofErr w:type="spellEnd"/>
      <w:r w:rsidRPr="004F52CA">
        <w:rPr>
          <w:color w:val="002060"/>
          <w:sz w:val="32"/>
          <w:szCs w:val="32"/>
        </w:rPr>
        <w:t xml:space="preserve"> , you will get same successful response with both </w:t>
      </w:r>
      <w:proofErr w:type="spellStart"/>
      <w:r w:rsidRPr="004F52CA">
        <w:rPr>
          <w:color w:val="002060"/>
          <w:sz w:val="32"/>
          <w:szCs w:val="32"/>
        </w:rPr>
        <w:t>url</w:t>
      </w:r>
      <w:proofErr w:type="spellEnd"/>
      <w:r w:rsidRPr="004F52CA">
        <w:rPr>
          <w:color w:val="002060"/>
          <w:sz w:val="32"/>
          <w:szCs w:val="32"/>
        </w:rPr>
        <w:t>. And the state remains CLOSE</w:t>
      </w:r>
    </w:p>
    <w:p w14:paraId="54CF9A3C" w14:textId="77777777" w:rsidR="00857420" w:rsidRPr="004F52CA" w:rsidRDefault="00857420" w:rsidP="00857420">
      <w:pPr>
        <w:rPr>
          <w:color w:val="002060"/>
          <w:sz w:val="32"/>
          <w:szCs w:val="32"/>
        </w:rPr>
      </w:pPr>
      <w:r w:rsidRPr="004F52CA">
        <w:rPr>
          <w:color w:val="002060"/>
          <w:sz w:val="32"/>
          <w:szCs w:val="32"/>
        </w:rPr>
        <w:t xml:space="preserve"> but if API throws exception , it means response will fail.  5 failed calls will take </w:t>
      </w:r>
      <w:proofErr w:type="spellStart"/>
      <w:r w:rsidRPr="004F52CA">
        <w:rPr>
          <w:color w:val="002060"/>
          <w:sz w:val="32"/>
          <w:szCs w:val="32"/>
        </w:rPr>
        <w:t>circuitBreaker</w:t>
      </w:r>
      <w:proofErr w:type="spellEnd"/>
      <w:r w:rsidRPr="004F52CA">
        <w:rPr>
          <w:color w:val="002060"/>
          <w:sz w:val="32"/>
          <w:szCs w:val="32"/>
        </w:rPr>
        <w:t xml:space="preserve"> to OPEN state. </w:t>
      </w:r>
      <w:proofErr w:type="spellStart"/>
      <w:r w:rsidRPr="004F52CA">
        <w:rPr>
          <w:color w:val="002060"/>
          <w:sz w:val="32"/>
          <w:szCs w:val="32"/>
        </w:rPr>
        <w:t>circuitBreaker</w:t>
      </w:r>
      <w:proofErr w:type="spellEnd"/>
      <w:r w:rsidRPr="004F52CA">
        <w:rPr>
          <w:color w:val="002060"/>
          <w:sz w:val="32"/>
          <w:szCs w:val="32"/>
        </w:rPr>
        <w:t xml:space="preserve"> will remain in OPEN state for 10s and then automatically goes to HALF-OPEN-STATE. </w:t>
      </w:r>
    </w:p>
    <w:p w14:paraId="3B5CC84A" w14:textId="77777777" w:rsidR="00857420" w:rsidRPr="004F52CA" w:rsidRDefault="00857420" w:rsidP="00857420">
      <w:pPr>
        <w:rPr>
          <w:color w:val="002060"/>
          <w:sz w:val="32"/>
          <w:szCs w:val="32"/>
        </w:rPr>
      </w:pPr>
      <w:r w:rsidRPr="004F52CA">
        <w:rPr>
          <w:color w:val="002060"/>
          <w:sz w:val="32"/>
          <w:szCs w:val="32"/>
        </w:rPr>
        <w:t xml:space="preserve">Now </w:t>
      </w:r>
      <w:proofErr w:type="spellStart"/>
      <w:r w:rsidRPr="004F52CA">
        <w:rPr>
          <w:color w:val="002060"/>
          <w:sz w:val="32"/>
          <w:szCs w:val="32"/>
        </w:rPr>
        <w:t>lets</w:t>
      </w:r>
      <w:proofErr w:type="spellEnd"/>
      <w:r w:rsidRPr="004F52CA">
        <w:rPr>
          <w:color w:val="002060"/>
          <w:sz w:val="32"/>
          <w:szCs w:val="32"/>
        </w:rPr>
        <w:t xml:space="preserve"> hit 5 failed calls by throwing exception. Now throw exception in API code.</w:t>
      </w:r>
    </w:p>
    <w:p w14:paraId="717C8636" w14:textId="77777777" w:rsidR="00857420" w:rsidRPr="004F52CA" w:rsidRDefault="00857420" w:rsidP="00857420">
      <w:pPr>
        <w:rPr>
          <w:color w:val="002060"/>
          <w:sz w:val="32"/>
          <w:szCs w:val="32"/>
        </w:rPr>
      </w:pPr>
      <w:r w:rsidRPr="004F52CA">
        <w:rPr>
          <w:color w:val="002060"/>
          <w:sz w:val="32"/>
          <w:szCs w:val="32"/>
        </w:rPr>
        <w:lastRenderedPageBreak/>
        <w:t xml:space="preserve"> Now hit </w:t>
      </w:r>
      <w:proofErr w:type="spellStart"/>
      <w:r w:rsidRPr="004F52CA">
        <w:rPr>
          <w:color w:val="002060"/>
          <w:sz w:val="32"/>
          <w:szCs w:val="32"/>
        </w:rPr>
        <w:t>url</w:t>
      </w:r>
      <w:proofErr w:type="spellEnd"/>
      <w:r w:rsidRPr="004F52CA">
        <w:rPr>
          <w:color w:val="002060"/>
          <w:sz w:val="32"/>
          <w:szCs w:val="32"/>
        </w:rPr>
        <w:t xml:space="preserve">  </w:t>
      </w:r>
      <w:hyperlink r:id="rId22" w:history="1">
        <w:r w:rsidRPr="004F52CA">
          <w:rPr>
            <w:rStyle w:val="Hyperlink"/>
          </w:rPr>
          <w:t>localhost:8080/</w:t>
        </w:r>
      </w:hyperlink>
      <w:r w:rsidRPr="004F52CA">
        <w:rPr>
          <w:color w:val="002060"/>
          <w:sz w:val="32"/>
          <w:szCs w:val="32"/>
        </w:rPr>
        <w:t xml:space="preserve"> for 5 times</w:t>
      </w:r>
    </w:p>
    <w:p w14:paraId="5135C2D2" w14:textId="77777777" w:rsidR="00857420" w:rsidRPr="004F52CA" w:rsidRDefault="00857420" w:rsidP="00857420">
      <w:pPr>
        <w:rPr>
          <w:color w:val="002060"/>
          <w:sz w:val="32"/>
          <w:szCs w:val="32"/>
        </w:rPr>
      </w:pPr>
      <w:r w:rsidRPr="004F52CA">
        <w:rPr>
          <w:color w:val="002060"/>
          <w:sz w:val="32"/>
          <w:szCs w:val="32"/>
          <w:u w:val="single"/>
        </w:rPr>
        <w:t>1st</w:t>
      </w:r>
      <w:r w:rsidRPr="004F52CA">
        <w:rPr>
          <w:color w:val="002060"/>
          <w:sz w:val="32"/>
          <w:szCs w:val="32"/>
          <w:u w:val="single"/>
          <w:vertAlign w:val="superscript"/>
        </w:rPr>
        <w:t xml:space="preserve"> </w:t>
      </w:r>
      <w:r w:rsidRPr="004F52CA">
        <w:rPr>
          <w:color w:val="002060"/>
          <w:sz w:val="32"/>
          <w:szCs w:val="32"/>
          <w:u w:val="single"/>
        </w:rPr>
        <w:t>to 4th failed calls</w:t>
      </w:r>
      <w:r w:rsidRPr="004F52CA">
        <w:rPr>
          <w:color w:val="002060"/>
          <w:sz w:val="32"/>
          <w:szCs w:val="32"/>
        </w:rPr>
        <w:t xml:space="preserve">- it will execute </w:t>
      </w:r>
      <w:proofErr w:type="spellStart"/>
      <w:r w:rsidRPr="004F52CA">
        <w:rPr>
          <w:color w:val="002060"/>
          <w:sz w:val="32"/>
          <w:szCs w:val="32"/>
        </w:rPr>
        <w:t>fallbackLogic</w:t>
      </w:r>
      <w:proofErr w:type="spellEnd"/>
    </w:p>
    <w:p w14:paraId="167FE036" w14:textId="77777777" w:rsidR="00857420" w:rsidRPr="004F52CA" w:rsidRDefault="00857420" w:rsidP="00857420">
      <w:pPr>
        <w:rPr>
          <w:color w:val="002060"/>
          <w:sz w:val="32"/>
          <w:szCs w:val="32"/>
        </w:rPr>
      </w:pPr>
      <w:r w:rsidRPr="004F52CA">
        <w:rPr>
          <w:color w:val="002060"/>
          <w:sz w:val="32"/>
          <w:szCs w:val="32"/>
        </w:rPr>
        <w:t xml:space="preserve">now check health by </w:t>
      </w:r>
      <w:hyperlink r:id="rId23" w:history="1">
        <w:r w:rsidRPr="004F52CA">
          <w:rPr>
            <w:rStyle w:val="Hyperlink"/>
          </w:rPr>
          <w:t>localhost:8080/actuator/health</w:t>
        </w:r>
      </w:hyperlink>
    </w:p>
    <w:p w14:paraId="42C93D00" w14:textId="77777777" w:rsidR="00857420" w:rsidRPr="004F52CA" w:rsidRDefault="00857420" w:rsidP="00857420">
      <w:pPr>
        <w:rPr>
          <w:color w:val="002060"/>
          <w:sz w:val="32"/>
          <w:szCs w:val="32"/>
        </w:rPr>
      </w:pPr>
      <w:proofErr w:type="spellStart"/>
      <w:r w:rsidRPr="004F52CA">
        <w:rPr>
          <w:color w:val="002060"/>
          <w:sz w:val="32"/>
          <w:szCs w:val="32"/>
        </w:rPr>
        <w:t>circuitBreakers</w:t>
      </w:r>
      <w:proofErr w:type="spellEnd"/>
      <w:r w:rsidRPr="004F52CA">
        <w:rPr>
          <w:color w:val="002060"/>
          <w:sz w:val="32"/>
          <w:szCs w:val="32"/>
        </w:rPr>
        <w:t>":{"</w:t>
      </w:r>
      <w:proofErr w:type="spellStart"/>
      <w:r w:rsidRPr="004F52CA">
        <w:rPr>
          <w:color w:val="002060"/>
          <w:sz w:val="32"/>
          <w:szCs w:val="32"/>
        </w:rPr>
        <w:t>status":"UP</w:t>
      </w:r>
      <w:proofErr w:type="spellEnd"/>
      <w:r w:rsidRPr="004F52CA">
        <w:rPr>
          <w:color w:val="002060"/>
          <w:sz w:val="32"/>
          <w:szCs w:val="32"/>
        </w:rPr>
        <w:t>"}</w:t>
      </w:r>
    </w:p>
    <w:p w14:paraId="3D360A7B" w14:textId="77777777" w:rsidR="00857420" w:rsidRPr="004F52CA" w:rsidRDefault="00857420" w:rsidP="00857420">
      <w:pPr>
        <w:rPr>
          <w:color w:val="002060"/>
          <w:sz w:val="32"/>
          <w:szCs w:val="32"/>
        </w:rPr>
      </w:pPr>
      <w:proofErr w:type="spellStart"/>
      <w:r w:rsidRPr="004F52CA">
        <w:rPr>
          <w:color w:val="002060"/>
          <w:sz w:val="32"/>
          <w:szCs w:val="32"/>
        </w:rPr>
        <w:t>circuitBreakers</w:t>
      </w:r>
      <w:proofErr w:type="spellEnd"/>
      <w:r w:rsidRPr="004F52CA">
        <w:rPr>
          <w:color w:val="002060"/>
          <w:sz w:val="32"/>
          <w:szCs w:val="32"/>
        </w:rPr>
        <w:t>":{"state":  CLOSE}</w:t>
      </w:r>
    </w:p>
    <w:p w14:paraId="5D3CF696" w14:textId="77777777" w:rsidR="00857420" w:rsidRPr="004F52CA" w:rsidRDefault="00857420" w:rsidP="00857420">
      <w:pPr>
        <w:rPr>
          <w:color w:val="002060"/>
          <w:sz w:val="32"/>
          <w:szCs w:val="32"/>
          <w:u w:val="single"/>
        </w:rPr>
      </w:pPr>
      <w:r w:rsidRPr="004F52CA">
        <w:rPr>
          <w:color w:val="002060"/>
          <w:sz w:val="32"/>
          <w:szCs w:val="32"/>
          <w:u w:val="single"/>
        </w:rPr>
        <w:t>5t fail call:-</w:t>
      </w:r>
    </w:p>
    <w:p w14:paraId="06CCB389" w14:textId="77777777" w:rsidR="00857420" w:rsidRPr="004F52CA" w:rsidRDefault="00857420" w:rsidP="00857420">
      <w:pPr>
        <w:rPr>
          <w:color w:val="002060"/>
          <w:sz w:val="32"/>
          <w:szCs w:val="32"/>
        </w:rPr>
      </w:pPr>
      <w:r w:rsidRPr="004F52CA">
        <w:rPr>
          <w:color w:val="002060"/>
          <w:sz w:val="32"/>
          <w:szCs w:val="32"/>
        </w:rPr>
        <w:t xml:space="preserve">it will execute </w:t>
      </w:r>
      <w:proofErr w:type="spellStart"/>
      <w:r w:rsidRPr="004F52CA">
        <w:rPr>
          <w:color w:val="002060"/>
          <w:sz w:val="32"/>
          <w:szCs w:val="32"/>
        </w:rPr>
        <w:t>fallbackLogic</w:t>
      </w:r>
      <w:proofErr w:type="spellEnd"/>
    </w:p>
    <w:p w14:paraId="7610367B" w14:textId="77777777" w:rsidR="00857420" w:rsidRPr="004F52CA" w:rsidRDefault="00857420" w:rsidP="00857420">
      <w:pPr>
        <w:rPr>
          <w:color w:val="002060"/>
          <w:sz w:val="32"/>
          <w:szCs w:val="32"/>
        </w:rPr>
      </w:pPr>
      <w:r w:rsidRPr="004F52CA">
        <w:rPr>
          <w:color w:val="002060"/>
          <w:sz w:val="32"/>
          <w:szCs w:val="32"/>
        </w:rPr>
        <w:t xml:space="preserve">now check health by </w:t>
      </w:r>
      <w:hyperlink r:id="rId24" w:history="1">
        <w:r w:rsidRPr="004F52CA">
          <w:rPr>
            <w:rStyle w:val="Hyperlink"/>
          </w:rPr>
          <w:t>localhost:8080/actuator/health</w:t>
        </w:r>
      </w:hyperlink>
    </w:p>
    <w:p w14:paraId="6706F0DC" w14:textId="77777777" w:rsidR="00857420" w:rsidRPr="004F52CA" w:rsidRDefault="00857420" w:rsidP="00857420">
      <w:pPr>
        <w:rPr>
          <w:color w:val="002060"/>
          <w:sz w:val="32"/>
          <w:szCs w:val="32"/>
        </w:rPr>
      </w:pPr>
      <w:proofErr w:type="spellStart"/>
      <w:r w:rsidRPr="004F52CA">
        <w:rPr>
          <w:color w:val="002060"/>
          <w:sz w:val="32"/>
          <w:szCs w:val="32"/>
        </w:rPr>
        <w:t>circuitBreakers</w:t>
      </w:r>
      <w:proofErr w:type="spellEnd"/>
      <w:r w:rsidRPr="004F52CA">
        <w:rPr>
          <w:color w:val="002060"/>
          <w:sz w:val="32"/>
          <w:szCs w:val="32"/>
        </w:rPr>
        <w:t>":{"</w:t>
      </w:r>
      <w:proofErr w:type="spellStart"/>
      <w:r w:rsidRPr="004F52CA">
        <w:rPr>
          <w:color w:val="002060"/>
          <w:sz w:val="32"/>
          <w:szCs w:val="32"/>
        </w:rPr>
        <w:t>status":"UP</w:t>
      </w:r>
      <w:proofErr w:type="spellEnd"/>
      <w:r w:rsidRPr="004F52CA">
        <w:rPr>
          <w:color w:val="002060"/>
          <w:sz w:val="32"/>
          <w:szCs w:val="32"/>
        </w:rPr>
        <w:t>"}</w:t>
      </w:r>
    </w:p>
    <w:p w14:paraId="10532295" w14:textId="77777777" w:rsidR="00857420" w:rsidRPr="004F52CA" w:rsidRDefault="00857420" w:rsidP="00857420">
      <w:pPr>
        <w:rPr>
          <w:color w:val="002060"/>
          <w:sz w:val="32"/>
          <w:szCs w:val="32"/>
        </w:rPr>
      </w:pPr>
      <w:proofErr w:type="spellStart"/>
      <w:r w:rsidRPr="004F52CA">
        <w:rPr>
          <w:color w:val="002060"/>
          <w:sz w:val="32"/>
          <w:szCs w:val="32"/>
        </w:rPr>
        <w:t>circuitBreakers</w:t>
      </w:r>
      <w:proofErr w:type="spellEnd"/>
      <w:r w:rsidRPr="004F52CA">
        <w:rPr>
          <w:color w:val="002060"/>
          <w:sz w:val="32"/>
          <w:szCs w:val="32"/>
        </w:rPr>
        <w:t>":{"state":  OPEN}</w:t>
      </w:r>
    </w:p>
    <w:p w14:paraId="60626EDE" w14:textId="77777777" w:rsidR="00857420" w:rsidRPr="004F52CA" w:rsidRDefault="00857420" w:rsidP="00857420">
      <w:pPr>
        <w:rPr>
          <w:color w:val="002060"/>
          <w:sz w:val="32"/>
          <w:szCs w:val="32"/>
        </w:rPr>
      </w:pPr>
    </w:p>
    <w:p w14:paraId="3B441217" w14:textId="77777777" w:rsidR="00857420" w:rsidRPr="004F52CA" w:rsidRDefault="00857420" w:rsidP="00857420">
      <w:pPr>
        <w:rPr>
          <w:color w:val="002060"/>
          <w:sz w:val="32"/>
          <w:szCs w:val="32"/>
        </w:rPr>
      </w:pPr>
      <w:r w:rsidRPr="004F52CA">
        <w:rPr>
          <w:color w:val="002060"/>
          <w:sz w:val="32"/>
          <w:szCs w:val="32"/>
        </w:rPr>
        <w:t xml:space="preserve">now </w:t>
      </w:r>
      <w:proofErr w:type="spellStart"/>
      <w:r w:rsidRPr="004F52CA">
        <w:rPr>
          <w:color w:val="002060"/>
          <w:sz w:val="32"/>
          <w:szCs w:val="32"/>
        </w:rPr>
        <w:t>circuitBreaker</w:t>
      </w:r>
      <w:proofErr w:type="spellEnd"/>
      <w:r w:rsidRPr="004F52CA">
        <w:rPr>
          <w:color w:val="002060"/>
          <w:sz w:val="32"/>
          <w:szCs w:val="32"/>
        </w:rPr>
        <w:t xml:space="preserve"> will remain in OPEN-STATE for 10s. </w:t>
      </w:r>
      <w:proofErr w:type="spellStart"/>
      <w:r w:rsidRPr="004F52CA">
        <w:rPr>
          <w:color w:val="002060"/>
          <w:sz w:val="32"/>
          <w:szCs w:val="32"/>
        </w:rPr>
        <w:t>lets</w:t>
      </w:r>
      <w:proofErr w:type="spellEnd"/>
      <w:r w:rsidRPr="004F52CA">
        <w:rPr>
          <w:color w:val="002060"/>
          <w:sz w:val="32"/>
          <w:szCs w:val="32"/>
        </w:rPr>
        <w:t xml:space="preserve"> wait 10s. after 10s </w:t>
      </w:r>
      <w:proofErr w:type="spellStart"/>
      <w:r w:rsidRPr="004F52CA">
        <w:rPr>
          <w:color w:val="002060"/>
          <w:sz w:val="32"/>
          <w:szCs w:val="32"/>
        </w:rPr>
        <w:t>circuitBreaker</w:t>
      </w:r>
      <w:proofErr w:type="spellEnd"/>
      <w:r w:rsidRPr="004F52CA">
        <w:rPr>
          <w:color w:val="002060"/>
          <w:sz w:val="32"/>
          <w:szCs w:val="32"/>
        </w:rPr>
        <w:t xml:space="preserve"> will move to HALF-OPEN-STATE. it can be demonstrated by </w:t>
      </w:r>
      <w:proofErr w:type="spellStart"/>
      <w:r w:rsidRPr="004F52CA">
        <w:rPr>
          <w:color w:val="002060"/>
          <w:sz w:val="32"/>
          <w:szCs w:val="32"/>
        </w:rPr>
        <w:t>url</w:t>
      </w:r>
      <w:proofErr w:type="spellEnd"/>
      <w:r w:rsidRPr="004F52CA">
        <w:rPr>
          <w:color w:val="002060"/>
          <w:sz w:val="32"/>
          <w:szCs w:val="32"/>
        </w:rPr>
        <w:t xml:space="preserve">  </w:t>
      </w:r>
      <w:hyperlink r:id="rId25" w:history="1">
        <w:r w:rsidRPr="004F52CA">
          <w:rPr>
            <w:rStyle w:val="Hyperlink"/>
          </w:rPr>
          <w:t>localhost:8080/actuator/health</w:t>
        </w:r>
      </w:hyperlink>
    </w:p>
    <w:p w14:paraId="3D76D539" w14:textId="77777777" w:rsidR="00857420" w:rsidRPr="004F52CA" w:rsidRDefault="00857420" w:rsidP="00857420">
      <w:pPr>
        <w:rPr>
          <w:color w:val="002060"/>
          <w:sz w:val="32"/>
          <w:szCs w:val="32"/>
        </w:rPr>
      </w:pPr>
      <w:proofErr w:type="spellStart"/>
      <w:r w:rsidRPr="004F52CA">
        <w:rPr>
          <w:color w:val="002060"/>
          <w:sz w:val="32"/>
          <w:szCs w:val="32"/>
        </w:rPr>
        <w:t>permittedNumberOfCallsInHalfOpenState</w:t>
      </w:r>
      <w:proofErr w:type="spellEnd"/>
      <w:r w:rsidRPr="004F52CA">
        <w:rPr>
          <w:color w:val="002060"/>
          <w:sz w:val="32"/>
          <w:szCs w:val="32"/>
        </w:rPr>
        <w:t xml:space="preserve">= 3 means 3 </w:t>
      </w:r>
      <w:proofErr w:type="spellStart"/>
      <w:r w:rsidRPr="004F52CA">
        <w:rPr>
          <w:color w:val="002060"/>
          <w:sz w:val="32"/>
          <w:szCs w:val="32"/>
        </w:rPr>
        <w:t>faliled</w:t>
      </w:r>
      <w:proofErr w:type="spellEnd"/>
      <w:r w:rsidRPr="004F52CA">
        <w:rPr>
          <w:color w:val="002060"/>
          <w:sz w:val="32"/>
          <w:szCs w:val="32"/>
        </w:rPr>
        <w:t xml:space="preserve"> calls to </w:t>
      </w:r>
      <w:proofErr w:type="spellStart"/>
      <w:r w:rsidRPr="004F52CA">
        <w:rPr>
          <w:color w:val="002060"/>
          <w:sz w:val="32"/>
          <w:szCs w:val="32"/>
        </w:rPr>
        <w:t>api</w:t>
      </w:r>
      <w:proofErr w:type="spellEnd"/>
      <w:r w:rsidRPr="004F52CA">
        <w:rPr>
          <w:color w:val="002060"/>
          <w:sz w:val="32"/>
          <w:szCs w:val="32"/>
        </w:rPr>
        <w:t xml:space="preserve"> B in HALF-OPEN-STATE will take </w:t>
      </w:r>
      <w:proofErr w:type="spellStart"/>
      <w:r w:rsidRPr="004F52CA">
        <w:rPr>
          <w:color w:val="002060"/>
          <w:sz w:val="32"/>
          <w:szCs w:val="32"/>
        </w:rPr>
        <w:t>circuitBreaker</w:t>
      </w:r>
      <w:proofErr w:type="spellEnd"/>
      <w:r w:rsidRPr="004F52CA">
        <w:rPr>
          <w:color w:val="002060"/>
          <w:sz w:val="32"/>
          <w:szCs w:val="32"/>
        </w:rPr>
        <w:t xml:space="preserve"> to OPEN state otherwise if calls successful then </w:t>
      </w:r>
      <w:proofErr w:type="spellStart"/>
      <w:r w:rsidRPr="004F52CA">
        <w:rPr>
          <w:color w:val="002060"/>
          <w:sz w:val="32"/>
          <w:szCs w:val="32"/>
        </w:rPr>
        <w:t>CircuitBreaker</w:t>
      </w:r>
      <w:proofErr w:type="spellEnd"/>
      <w:r w:rsidRPr="004F52CA">
        <w:rPr>
          <w:color w:val="002060"/>
          <w:sz w:val="32"/>
          <w:szCs w:val="32"/>
        </w:rPr>
        <w:t xml:space="preserve"> goes to CLOSE state.</w:t>
      </w:r>
    </w:p>
    <w:p w14:paraId="12DEAF85" w14:textId="77777777" w:rsidR="00857420" w:rsidRPr="004F52CA" w:rsidRDefault="00857420" w:rsidP="00857420">
      <w:pPr>
        <w:rPr>
          <w:color w:val="002060"/>
          <w:sz w:val="32"/>
          <w:szCs w:val="32"/>
        </w:rPr>
      </w:pPr>
      <w:r w:rsidRPr="004F52CA">
        <w:rPr>
          <w:color w:val="002060"/>
          <w:sz w:val="32"/>
          <w:szCs w:val="32"/>
        </w:rPr>
        <w:t xml:space="preserve">It means HALF-OPEN-STATE can take </w:t>
      </w:r>
      <w:proofErr w:type="spellStart"/>
      <w:r w:rsidRPr="004F52CA">
        <w:rPr>
          <w:color w:val="002060"/>
          <w:sz w:val="32"/>
          <w:szCs w:val="32"/>
        </w:rPr>
        <w:t>CircuitBreaker</w:t>
      </w:r>
      <w:proofErr w:type="spellEnd"/>
      <w:r w:rsidRPr="004F52CA">
        <w:rPr>
          <w:color w:val="002060"/>
          <w:sz w:val="32"/>
          <w:szCs w:val="32"/>
        </w:rPr>
        <w:t xml:space="preserve"> to CLOSE or OPEN STATE </w:t>
      </w:r>
      <w:proofErr w:type="spellStart"/>
      <w:r w:rsidRPr="004F52CA">
        <w:rPr>
          <w:color w:val="002060"/>
          <w:sz w:val="32"/>
          <w:szCs w:val="32"/>
        </w:rPr>
        <w:t>dependending</w:t>
      </w:r>
      <w:proofErr w:type="spellEnd"/>
      <w:r w:rsidRPr="004F52CA">
        <w:rPr>
          <w:color w:val="002060"/>
          <w:sz w:val="32"/>
          <w:szCs w:val="32"/>
        </w:rPr>
        <w:t xml:space="preserve"> on response</w:t>
      </w:r>
    </w:p>
    <w:p w14:paraId="0400438F" w14:textId="77777777" w:rsidR="00857420" w:rsidRPr="004F52CA" w:rsidRDefault="00857420" w:rsidP="00857420">
      <w:pPr>
        <w:rPr>
          <w:color w:val="002060"/>
          <w:sz w:val="32"/>
          <w:szCs w:val="32"/>
        </w:rPr>
      </w:pPr>
      <w:r w:rsidRPr="004F52CA">
        <w:rPr>
          <w:color w:val="002060"/>
          <w:sz w:val="32"/>
          <w:szCs w:val="32"/>
        </w:rPr>
        <w:t xml:space="preserve">Note:- cycle of OPEN-&gt;HALFOPEN will keep repeating until </w:t>
      </w:r>
      <w:proofErr w:type="spellStart"/>
      <w:r w:rsidRPr="004F52CA">
        <w:rPr>
          <w:color w:val="002060"/>
          <w:sz w:val="32"/>
          <w:szCs w:val="32"/>
        </w:rPr>
        <w:t>CircuitBreaker</w:t>
      </w:r>
      <w:proofErr w:type="spellEnd"/>
      <w:r w:rsidRPr="004F52CA">
        <w:rPr>
          <w:color w:val="002060"/>
          <w:sz w:val="32"/>
          <w:szCs w:val="32"/>
        </w:rPr>
        <w:t xml:space="preserve"> goes to CLOSE state(means if response successful)</w:t>
      </w:r>
    </w:p>
    <w:p w14:paraId="192C67F2" w14:textId="77777777" w:rsidR="00857420" w:rsidRPr="004F52CA" w:rsidRDefault="00857420" w:rsidP="00857420">
      <w:pPr>
        <w:rPr>
          <w:color w:val="002060"/>
          <w:sz w:val="32"/>
          <w:szCs w:val="32"/>
        </w:rPr>
      </w:pPr>
    </w:p>
    <w:p w14:paraId="7E887191" w14:textId="77777777" w:rsidR="00615D0A" w:rsidRDefault="00615D0A"/>
    <w:sectPr w:rsidR="00615D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CFA"/>
    <w:multiLevelType w:val="hybridMultilevel"/>
    <w:tmpl w:val="38FCAAA6"/>
    <w:lvl w:ilvl="0" w:tplc="DFAEB73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7E7B00"/>
    <w:multiLevelType w:val="hybridMultilevel"/>
    <w:tmpl w:val="9AEAA7FE"/>
    <w:lvl w:ilvl="0" w:tplc="304EAC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731168"/>
    <w:multiLevelType w:val="hybridMultilevel"/>
    <w:tmpl w:val="5D367E30"/>
    <w:lvl w:ilvl="0" w:tplc="F3940042">
      <w:start w:val="1"/>
      <w:numFmt w:val="decimal"/>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0AD629B"/>
    <w:multiLevelType w:val="hybridMultilevel"/>
    <w:tmpl w:val="173E1E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01431541">
    <w:abstractNumId w:val="0"/>
  </w:num>
  <w:num w:numId="2" w16cid:durableId="2136439316">
    <w:abstractNumId w:val="1"/>
  </w:num>
  <w:num w:numId="3" w16cid:durableId="616134704">
    <w:abstractNumId w:val="3"/>
  </w:num>
  <w:num w:numId="4" w16cid:durableId="11366769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420"/>
    <w:rsid w:val="00007131"/>
    <w:rsid w:val="000959F8"/>
    <w:rsid w:val="0022749B"/>
    <w:rsid w:val="002C0DA9"/>
    <w:rsid w:val="002C2C7F"/>
    <w:rsid w:val="00320D47"/>
    <w:rsid w:val="0036412D"/>
    <w:rsid w:val="003D16EC"/>
    <w:rsid w:val="003D617D"/>
    <w:rsid w:val="004539BE"/>
    <w:rsid w:val="004E71DE"/>
    <w:rsid w:val="005A648C"/>
    <w:rsid w:val="00605FE4"/>
    <w:rsid w:val="00615D0A"/>
    <w:rsid w:val="007D6502"/>
    <w:rsid w:val="00857420"/>
    <w:rsid w:val="00886C13"/>
    <w:rsid w:val="00894DE0"/>
    <w:rsid w:val="00903659"/>
    <w:rsid w:val="00924297"/>
    <w:rsid w:val="009C79CA"/>
    <w:rsid w:val="00AD7FB2"/>
    <w:rsid w:val="00B27BF0"/>
    <w:rsid w:val="00B73266"/>
    <w:rsid w:val="00B81A26"/>
    <w:rsid w:val="00BA76AC"/>
    <w:rsid w:val="00BD47EA"/>
    <w:rsid w:val="00BE2B7A"/>
    <w:rsid w:val="00E92B24"/>
    <w:rsid w:val="00F51F93"/>
    <w:rsid w:val="00F53C05"/>
    <w:rsid w:val="00F830A5"/>
    <w:rsid w:val="00F87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BC31"/>
  <w15:chartTrackingRefBased/>
  <w15:docId w15:val="{DD74D673-8A6C-49A7-927C-E85C5EDEB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420"/>
  </w:style>
  <w:style w:type="paragraph" w:styleId="Heading1">
    <w:name w:val="heading 1"/>
    <w:basedOn w:val="Normal"/>
    <w:next w:val="Normal"/>
    <w:link w:val="Heading1Char"/>
    <w:uiPriority w:val="9"/>
    <w:qFormat/>
    <w:rsid w:val="008574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574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574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574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574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574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74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74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74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574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574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574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574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574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74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74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7420"/>
    <w:rPr>
      <w:rFonts w:eastAsiaTheme="majorEastAsia" w:cstheme="majorBidi"/>
      <w:color w:val="272727" w:themeColor="text1" w:themeTint="D8"/>
    </w:rPr>
  </w:style>
  <w:style w:type="paragraph" w:styleId="Title">
    <w:name w:val="Title"/>
    <w:basedOn w:val="Normal"/>
    <w:next w:val="Normal"/>
    <w:link w:val="TitleChar"/>
    <w:uiPriority w:val="10"/>
    <w:qFormat/>
    <w:rsid w:val="008574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74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74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74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7420"/>
    <w:pPr>
      <w:spacing w:before="160"/>
      <w:jc w:val="center"/>
    </w:pPr>
    <w:rPr>
      <w:i/>
      <w:iCs/>
      <w:color w:val="404040" w:themeColor="text1" w:themeTint="BF"/>
    </w:rPr>
  </w:style>
  <w:style w:type="character" w:customStyle="1" w:styleId="QuoteChar">
    <w:name w:val="Quote Char"/>
    <w:basedOn w:val="DefaultParagraphFont"/>
    <w:link w:val="Quote"/>
    <w:uiPriority w:val="29"/>
    <w:rsid w:val="00857420"/>
    <w:rPr>
      <w:i/>
      <w:iCs/>
      <w:color w:val="404040" w:themeColor="text1" w:themeTint="BF"/>
    </w:rPr>
  </w:style>
  <w:style w:type="paragraph" w:styleId="ListParagraph">
    <w:name w:val="List Paragraph"/>
    <w:basedOn w:val="Normal"/>
    <w:uiPriority w:val="34"/>
    <w:qFormat/>
    <w:rsid w:val="00857420"/>
    <w:pPr>
      <w:ind w:left="720"/>
      <w:contextualSpacing/>
    </w:pPr>
  </w:style>
  <w:style w:type="character" w:styleId="IntenseEmphasis">
    <w:name w:val="Intense Emphasis"/>
    <w:basedOn w:val="DefaultParagraphFont"/>
    <w:uiPriority w:val="21"/>
    <w:qFormat/>
    <w:rsid w:val="00857420"/>
    <w:rPr>
      <w:i/>
      <w:iCs/>
      <w:color w:val="2F5496" w:themeColor="accent1" w:themeShade="BF"/>
    </w:rPr>
  </w:style>
  <w:style w:type="paragraph" w:styleId="IntenseQuote">
    <w:name w:val="Intense Quote"/>
    <w:basedOn w:val="Normal"/>
    <w:next w:val="Normal"/>
    <w:link w:val="IntenseQuoteChar"/>
    <w:uiPriority w:val="30"/>
    <w:qFormat/>
    <w:rsid w:val="008574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57420"/>
    <w:rPr>
      <w:i/>
      <w:iCs/>
      <w:color w:val="2F5496" w:themeColor="accent1" w:themeShade="BF"/>
    </w:rPr>
  </w:style>
  <w:style w:type="character" w:styleId="IntenseReference">
    <w:name w:val="Intense Reference"/>
    <w:basedOn w:val="DefaultParagraphFont"/>
    <w:uiPriority w:val="32"/>
    <w:qFormat/>
    <w:rsid w:val="00857420"/>
    <w:rPr>
      <w:b/>
      <w:bCs/>
      <w:smallCaps/>
      <w:color w:val="2F5496" w:themeColor="accent1" w:themeShade="BF"/>
      <w:spacing w:val="5"/>
    </w:rPr>
  </w:style>
  <w:style w:type="character" w:styleId="Hyperlink">
    <w:name w:val="Hyperlink"/>
    <w:basedOn w:val="DefaultParagraphFont"/>
    <w:uiPriority w:val="99"/>
    <w:unhideWhenUsed/>
    <w:rsid w:val="00857420"/>
    <w:rPr>
      <w:color w:val="0563C1" w:themeColor="hyperlink"/>
      <w:u w:val="single"/>
    </w:rPr>
  </w:style>
  <w:style w:type="character" w:styleId="UnresolvedMention">
    <w:name w:val="Unresolved Mention"/>
    <w:basedOn w:val="DefaultParagraphFont"/>
    <w:uiPriority w:val="99"/>
    <w:semiHidden/>
    <w:unhideWhenUsed/>
    <w:rsid w:val="00857420"/>
    <w:rPr>
      <w:color w:val="605E5C"/>
      <w:shd w:val="clear" w:color="auto" w:fill="E1DFDD"/>
    </w:rPr>
  </w:style>
  <w:style w:type="paragraph" w:styleId="NormalWeb">
    <w:name w:val="Normal (Web)"/>
    <w:basedOn w:val="Normal"/>
    <w:uiPriority w:val="99"/>
    <w:semiHidden/>
    <w:unhideWhenUsed/>
    <w:rsid w:val="00857420"/>
    <w:rPr>
      <w:rFonts w:ascii="Times New Roman" w:hAnsi="Times New Roman" w:cs="Times New Roman"/>
      <w:sz w:val="24"/>
      <w:szCs w:val="24"/>
    </w:rPr>
  </w:style>
  <w:style w:type="paragraph" w:styleId="Header">
    <w:name w:val="header"/>
    <w:basedOn w:val="Normal"/>
    <w:link w:val="HeaderChar"/>
    <w:uiPriority w:val="99"/>
    <w:unhideWhenUsed/>
    <w:rsid w:val="008574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420"/>
  </w:style>
  <w:style w:type="paragraph" w:styleId="Footer">
    <w:name w:val="footer"/>
    <w:basedOn w:val="Normal"/>
    <w:link w:val="FooterChar"/>
    <w:uiPriority w:val="99"/>
    <w:unhideWhenUsed/>
    <w:rsid w:val="008574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420"/>
  </w:style>
  <w:style w:type="paragraph" w:styleId="HTMLPreformatted">
    <w:name w:val="HTML Preformatted"/>
    <w:basedOn w:val="Normal"/>
    <w:link w:val="HTMLPreformattedChar"/>
    <w:uiPriority w:val="99"/>
    <w:semiHidden/>
    <w:unhideWhenUsed/>
    <w:rsid w:val="0085742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42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hirajdhone" TargetMode="External"/><Relationship Id="rId13" Type="http://schemas.openxmlformats.org/officeDocument/2006/relationships/hyperlink" Target="https://github.com/ashokitschool/configuration_properties" TargetMode="External"/><Relationship Id="rId18" Type="http://schemas.openxmlformats.org/officeDocument/2006/relationships/hyperlink" Target="http://localhost:8080/actuator/health"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localhost:8080/actuator/health" TargetMode="External"/><Relationship Id="rId7" Type="http://schemas.openxmlformats.org/officeDocument/2006/relationships/hyperlink" Target="https://github.com/" TargetMode="External"/><Relationship Id="rId12" Type="http://schemas.openxmlformats.org/officeDocument/2006/relationships/hyperlink" Target="https://git-scm.com/downloads/win" TargetMode="External"/><Relationship Id="rId17" Type="http://schemas.openxmlformats.org/officeDocument/2006/relationships/hyperlink" Target="http://localhost:8080/actuator/health" TargetMode="External"/><Relationship Id="rId25" Type="http://schemas.openxmlformats.org/officeDocument/2006/relationships/hyperlink" Target="http://localhost:8080/actuator/health" TargetMode="External"/><Relationship Id="rId2" Type="http://schemas.openxmlformats.org/officeDocument/2006/relationships/styles" Target="styles.xml"/><Relationship Id="rId16" Type="http://schemas.openxmlformats.org/officeDocument/2006/relationships/hyperlink" Target="http://localhost:9091/data" TargetMode="External"/><Relationship Id="rId20" Type="http://schemas.openxmlformats.org/officeDocument/2006/relationships/hyperlink" Target="http://localhost:8080/actuator/health" TargetMode="External"/><Relationship Id="rId1" Type="http://schemas.openxmlformats.org/officeDocument/2006/relationships/numbering" Target="numbering.xml"/><Relationship Id="rId6" Type="http://schemas.openxmlformats.org/officeDocument/2006/relationships/hyperlink" Target="mailto:dhirajdhone442@gmail.com" TargetMode="External"/><Relationship Id="rId11" Type="http://schemas.openxmlformats.org/officeDocument/2006/relationships/hyperlink" Target="https://github.com/dhirajdhone" TargetMode="External"/><Relationship Id="rId24" Type="http://schemas.openxmlformats.org/officeDocument/2006/relationships/hyperlink" Target="http://localhost:8080/actuator/health" TargetMode="External"/><Relationship Id="rId5" Type="http://schemas.openxmlformats.org/officeDocument/2006/relationships/hyperlink" Target="https://github.com/" TargetMode="External"/><Relationship Id="rId15" Type="http://schemas.openxmlformats.org/officeDocument/2006/relationships/hyperlink" Target="http://localhost:9090/data" TargetMode="External"/><Relationship Id="rId23" Type="http://schemas.openxmlformats.org/officeDocument/2006/relationships/hyperlink" Target="http://localhost:8080/actuator/health" TargetMode="External"/><Relationship Id="rId10" Type="http://schemas.openxmlformats.org/officeDocument/2006/relationships/hyperlink" Target="https://github.com/dhirajdhone/myRepository" TargetMode="External"/><Relationship Id="rId19" Type="http://schemas.openxmlformats.org/officeDocument/2006/relationships/hyperlink" Target="http://localhost:8080/actuator/health" TargetMode="External"/><Relationship Id="rId4" Type="http://schemas.openxmlformats.org/officeDocument/2006/relationships/webSettings" Target="webSettings.xml"/><Relationship Id="rId9" Type="http://schemas.openxmlformats.org/officeDocument/2006/relationships/hyperlink" Target="https://github.com/dhirajdhone/myRepository" TargetMode="External"/><Relationship Id="rId14" Type="http://schemas.openxmlformats.org/officeDocument/2006/relationships/hyperlink" Target="https://github.com/ashokitschool/configuration_properties" TargetMode="External"/><Relationship Id="rId22" Type="http://schemas.openxmlformats.org/officeDocument/2006/relationships/hyperlink" Target="http://localhost:8080/actuator/health"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706</TotalTime>
  <Pages>41</Pages>
  <Words>5329</Words>
  <Characters>30379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DHONE</dc:creator>
  <cp:keywords/>
  <dc:description/>
  <cp:lastModifiedBy>DHIRAJ DHONE</cp:lastModifiedBy>
  <cp:revision>9</cp:revision>
  <dcterms:created xsi:type="dcterms:W3CDTF">2025-03-06T11:45:00Z</dcterms:created>
  <dcterms:modified xsi:type="dcterms:W3CDTF">2025-03-11T17:26:00Z</dcterms:modified>
</cp:coreProperties>
</file>